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4347238"/>
        <w:docPartObj>
          <w:docPartGallery w:val="Cover Pages"/>
          <w:docPartUnique/>
        </w:docPartObj>
      </w:sdtPr>
      <w:sdtContent>
        <w:p w14:paraId="75D39575" w14:textId="7CB267BF" w:rsidR="00222BDC" w:rsidRDefault="00222BDC">
          <w:r>
            <w:rPr>
              <w:noProof/>
            </w:rPr>
            <mc:AlternateContent>
              <mc:Choice Requires="wpg">
                <w:drawing>
                  <wp:anchor distT="0" distB="0" distL="114300" distR="114300" simplePos="0" relativeHeight="251659264" behindDoc="1" locked="0" layoutInCell="1" allowOverlap="1" wp14:anchorId="5119994C" wp14:editId="5E1AD2B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Manager"/>
                                    <w:tag w:val=""/>
                                    <w:id w:val="-506055462"/>
                                    <w:placeholder>
                                      <w:docPart w:val="9EA16BDD270E4251AE1FA9571DDF6A75"/>
                                    </w:placeholder>
                                    <w:dataBinding w:prefixMappings="xmlns:ns0='http://schemas.openxmlformats.org/officeDocument/2006/extended-properties' " w:xpath="/ns0:Properties[1]/ns0:Manager[1]" w:storeItemID="{6668398D-A668-4E3E-A5EB-62B293D839F1}"/>
                                    <w:text/>
                                  </w:sdtPr>
                                  <w:sdtContent>
                                    <w:p w14:paraId="034CD201" w14:textId="3FD4CD2A" w:rsidR="00222BDC" w:rsidRDefault="00222BDC">
                                      <w:pPr>
                                        <w:pStyle w:val="NoSpacing"/>
                                        <w:rPr>
                                          <w:color w:val="FFFFFF" w:themeColor="background1"/>
                                          <w:sz w:val="32"/>
                                          <w:szCs w:val="32"/>
                                        </w:rPr>
                                      </w:pPr>
                                      <w:r>
                                        <w:rPr>
                                          <w:color w:val="FFFFFF" w:themeColor="background1"/>
                                          <w:sz w:val="32"/>
                                          <w:szCs w:val="32"/>
                                        </w:rPr>
                                        <w:t>Hasmik Kumar</w:t>
                                      </w:r>
                                    </w:p>
                                  </w:sdtContent>
                                </w:sdt>
                                <w:p w14:paraId="3521215E" w14:textId="4EFE1305" w:rsidR="00222BDC" w:rsidRPr="00222BDC" w:rsidRDefault="00222BDC">
                                  <w:pPr>
                                    <w:pStyle w:val="NoSpacing"/>
                                    <w:rPr>
                                      <w:b/>
                                      <w:bCs/>
                                      <w:caps/>
                                      <w:color w:val="FFFFFF" w:themeColor="background1"/>
                                    </w:rPr>
                                  </w:pPr>
                                  <w:sdt>
                                    <w:sdtPr>
                                      <w:rPr>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222BDC">
                                        <w:rPr>
                                          <w:b/>
                                          <w:bCs/>
                                          <w:caps/>
                                          <w:color w:val="FFFFFF" w:themeColor="background1"/>
                                        </w:rPr>
                                        <w:t>Sierra Pacific Community College District</w:t>
                                      </w:r>
                                    </w:sdtContent>
                                  </w:sdt>
                                  <w:r w:rsidRPr="00222BDC">
                                    <w:rPr>
                                      <w:b/>
                                      <w:bCs/>
                                      <w:caps/>
                                      <w:color w:val="FFFFFF" w:themeColor="background1"/>
                                    </w:rPr>
                                    <w:t xml:space="preserve"> | </w:t>
                                  </w:r>
                                  <w:sdt>
                                    <w:sdtPr>
                                      <w:rPr>
                                        <w:b/>
                                        <w:bC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222BDC">
                                        <w:rPr>
                                          <w:b/>
                                          <w:bCs/>
                                          <w:color w:val="FFFFFF" w:themeColor="background1"/>
                                        </w:rPr>
                                        <w:t>www.spccd.edu</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DA4DC4B" w14:textId="0C9CDD90" w:rsidR="00222BDC" w:rsidRDefault="00222BD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Online Learning Plan</w:t>
                                      </w:r>
                                    </w:p>
                                  </w:sdtContent>
                                </w:sdt>
                                <w:p w14:paraId="78A40867" w14:textId="5FD15524" w:rsidR="00222BDC" w:rsidRDefault="00222BDC">
                                  <w:pPr>
                                    <w:pStyle w:val="NoSpacing"/>
                                    <w:spacing w:before="240"/>
                                    <w:rPr>
                                      <w:caps/>
                                      <w:color w:val="775F55"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19994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" fillcolor="#94b6d2 [3204]" stroked="f" strokeweight="1.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" fillcolor="#dd8047 [3205]" stroked="f" strokeweight="1.5pt">
                      <v:textbox inset="36pt,14.4pt,36pt,36pt">
                        <w:txbxContent>
                          <w:sdt>
                            <w:sdtPr>
                              <w:rPr>
                                <w:color w:val="FFFFFF" w:themeColor="background1"/>
                                <w:sz w:val="32"/>
                                <w:szCs w:val="32"/>
                              </w:rPr>
                              <w:alias w:val="Manager"/>
                              <w:tag w:val=""/>
                              <w:id w:val="-506055462"/>
                              <w:placeholder>
                                <w:docPart w:val="9EA16BDD270E4251AE1FA9571DDF6A75"/>
                              </w:placeholder>
                              <w:dataBinding w:prefixMappings="xmlns:ns0='http://schemas.openxmlformats.org/officeDocument/2006/extended-properties' " w:xpath="/ns0:Properties[1]/ns0:Manager[1]" w:storeItemID="{6668398D-A668-4E3E-A5EB-62B293D839F1}"/>
                              <w:text/>
                            </w:sdtPr>
                            <w:sdtContent>
                              <w:p w14:paraId="034CD201" w14:textId="3FD4CD2A" w:rsidR="00222BDC" w:rsidRDefault="00222BDC">
                                <w:pPr>
                                  <w:pStyle w:val="NoSpacing"/>
                                  <w:rPr>
                                    <w:color w:val="FFFFFF" w:themeColor="background1"/>
                                    <w:sz w:val="32"/>
                                    <w:szCs w:val="32"/>
                                  </w:rPr>
                                </w:pPr>
                                <w:r>
                                  <w:rPr>
                                    <w:color w:val="FFFFFF" w:themeColor="background1"/>
                                    <w:sz w:val="32"/>
                                    <w:szCs w:val="32"/>
                                  </w:rPr>
                                  <w:t>Hasmik Kumar</w:t>
                                </w:r>
                              </w:p>
                            </w:sdtContent>
                          </w:sdt>
                          <w:p w14:paraId="3521215E" w14:textId="4EFE1305" w:rsidR="00222BDC" w:rsidRPr="00222BDC" w:rsidRDefault="00222BDC">
                            <w:pPr>
                              <w:pStyle w:val="NoSpacing"/>
                              <w:rPr>
                                <w:b/>
                                <w:bCs/>
                                <w:caps/>
                                <w:color w:val="FFFFFF" w:themeColor="background1"/>
                              </w:rPr>
                            </w:pPr>
                            <w:sdt>
                              <w:sdtPr>
                                <w:rPr>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222BDC">
                                  <w:rPr>
                                    <w:b/>
                                    <w:bCs/>
                                    <w:caps/>
                                    <w:color w:val="FFFFFF" w:themeColor="background1"/>
                                  </w:rPr>
                                  <w:t>Sierra Pacific Community College District</w:t>
                                </w:r>
                              </w:sdtContent>
                            </w:sdt>
                            <w:r w:rsidRPr="00222BDC">
                              <w:rPr>
                                <w:b/>
                                <w:bCs/>
                                <w:caps/>
                                <w:color w:val="FFFFFF" w:themeColor="background1"/>
                              </w:rPr>
                              <w:t xml:space="preserve"> | </w:t>
                            </w:r>
                            <w:sdt>
                              <w:sdtPr>
                                <w:rPr>
                                  <w:b/>
                                  <w:bC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Pr="00222BDC">
                                  <w:rPr>
                                    <w:b/>
                                    <w:bCs/>
                                    <w:color w:val="FFFFFF" w:themeColor="background1"/>
                                  </w:rPr>
                                  <w:t>www.spccd.edu</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DA4DC4B" w14:textId="0C9CDD90" w:rsidR="00222BDC" w:rsidRDefault="00222BD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Online Learning Plan</w:t>
                                </w:r>
                              </w:p>
                            </w:sdtContent>
                          </w:sdt>
                          <w:p w14:paraId="78A40867" w14:textId="5FD15524" w:rsidR="00222BDC" w:rsidRDefault="00222BDC">
                            <w:pPr>
                              <w:pStyle w:val="NoSpacing"/>
                              <w:spacing w:before="240"/>
                              <w:rPr>
                                <w:caps/>
                                <w:color w:val="775F55" w:themeColor="text2"/>
                                <w:sz w:val="36"/>
                                <w:szCs w:val="36"/>
                              </w:rPr>
                            </w:pPr>
                          </w:p>
                        </w:txbxContent>
                      </v:textbox>
                    </v:shape>
                    <w10:wrap anchorx="page" anchory="page"/>
                  </v:group>
                </w:pict>
              </mc:Fallback>
            </mc:AlternateContent>
          </w:r>
        </w:p>
        <w:p w14:paraId="62439678" w14:textId="09AEEAF5" w:rsidR="00222BDC" w:rsidRDefault="00222BDC">
          <w:pPr>
            <w:rPr>
              <w:rFonts w:asciiTheme="majorHAnsi" w:eastAsiaTheme="majorEastAsia" w:hAnsiTheme="majorHAnsi" w:cstheme="majorBidi"/>
              <w:color w:val="59473F" w:themeColor="text2" w:themeShade="BF"/>
              <w:spacing w:val="5"/>
              <w:kern w:val="28"/>
              <w:sz w:val="52"/>
              <w:szCs w:val="52"/>
            </w:rPr>
          </w:pPr>
          <w:r>
            <w:br w:type="page"/>
          </w:r>
        </w:p>
      </w:sdtContent>
    </w:sdt>
    <w:p w14:paraId="2E1624FA" w14:textId="688570C1" w:rsidR="00BA6764" w:rsidRPr="00BA6764" w:rsidRDefault="00BA6764">
      <w:pPr>
        <w:pStyle w:val="Title"/>
        <w:pPrChange w:id="0" w:author="Thomas Wolf" w:date="2022-11-14T16:03:00Z">
          <w:pPr>
            <w:pStyle w:val="NormalNusYdTUJEQdfaQVBZZHqDBycfle738o0aBx97crLw"/>
            <w:jc w:val="center"/>
          </w:pPr>
        </w:pPrChange>
      </w:pPr>
      <w:r w:rsidRPr="00BA6764">
        <w:t>Online Learning Plan</w:t>
      </w:r>
    </w:p>
    <w:p w14:paraId="2E1624FB" w14:textId="75F3F438" w:rsidR="000D4400" w:rsidRDefault="000D4400">
      <w:pPr>
        <w:pStyle w:val="Subtitle"/>
        <w:rPr>
          <w:ins w:id="1" w:author="Thomas Wolf" w:date="2022-11-16T14:07:00Z"/>
        </w:rPr>
      </w:pPr>
      <w:r w:rsidRPr="00BA6764">
        <w:t xml:space="preserve">Sierra Pacific </w:t>
      </w:r>
      <w:r w:rsidR="00DC373C">
        <w:t>Community College District</w:t>
      </w:r>
    </w:p>
    <w:customXmlInsRangeStart w:id="2" w:author="Thomas Wolf" w:date="2022-11-16T14:07:00Z"/>
    <w:sdt>
      <w:sdtPr>
        <w:id w:val="187249950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customXmlInsRangeEnd w:id="2"/>
        <w:p w14:paraId="2CB334BA" w14:textId="33404D68" w:rsidR="00222BDC" w:rsidRPr="00222BDC" w:rsidRDefault="00222BDC">
          <w:pPr>
            <w:pStyle w:val="TOCHeading"/>
            <w:rPr>
              <w:ins w:id="3" w:author="Thomas Wolf" w:date="2022-11-16T14:07:00Z"/>
              <w:color w:val="auto"/>
            </w:rPr>
          </w:pPr>
          <w:ins w:id="4" w:author="Thomas Wolf" w:date="2022-11-16T14:07:00Z">
            <w:r w:rsidRPr="00222BDC">
              <w:rPr>
                <w:color w:val="auto"/>
              </w:rPr>
              <w:t>Table of Contents</w:t>
            </w:r>
          </w:ins>
        </w:p>
        <w:p w14:paraId="67B5169B" w14:textId="6BA380A8" w:rsidR="00222BDC" w:rsidRDefault="00222BDC">
          <w:pPr>
            <w:pStyle w:val="TOC1"/>
            <w:tabs>
              <w:tab w:val="right" w:leader="dot" w:pos="9350"/>
            </w:tabs>
            <w:rPr>
              <w:noProof/>
            </w:rPr>
          </w:pPr>
          <w:ins w:id="5" w:author="Thomas Wolf" w:date="2022-11-16T14:07:00Z">
            <w:r>
              <w:fldChar w:fldCharType="begin"/>
            </w:r>
            <w:r>
              <w:instrText xml:space="preserve"> TOC \o "1-3" \h \z \u </w:instrText>
            </w:r>
            <w:r>
              <w:fldChar w:fldCharType="separate"/>
            </w:r>
          </w:ins>
          <w:hyperlink w:anchor="_Toc119500678" w:history="1">
            <w:r w:rsidRPr="00F368D3">
              <w:rPr>
                <w:rStyle w:val="Hyperlink"/>
                <w:noProof/>
              </w:rPr>
              <w:t>Purpose of This Plan</w:t>
            </w:r>
            <w:r>
              <w:rPr>
                <w:noProof/>
                <w:webHidden/>
              </w:rPr>
              <w:tab/>
            </w:r>
            <w:r>
              <w:rPr>
                <w:noProof/>
                <w:webHidden/>
              </w:rPr>
              <w:fldChar w:fldCharType="begin"/>
            </w:r>
            <w:r>
              <w:rPr>
                <w:noProof/>
                <w:webHidden/>
              </w:rPr>
              <w:instrText xml:space="preserve"> PAGEREF _Toc119500678 \h </w:instrText>
            </w:r>
            <w:r>
              <w:rPr>
                <w:noProof/>
                <w:webHidden/>
              </w:rPr>
            </w:r>
            <w:r>
              <w:rPr>
                <w:noProof/>
                <w:webHidden/>
              </w:rPr>
              <w:fldChar w:fldCharType="separate"/>
            </w:r>
            <w:r>
              <w:rPr>
                <w:noProof/>
                <w:webHidden/>
              </w:rPr>
              <w:t>2</w:t>
            </w:r>
            <w:r>
              <w:rPr>
                <w:noProof/>
                <w:webHidden/>
              </w:rPr>
              <w:fldChar w:fldCharType="end"/>
            </w:r>
          </w:hyperlink>
        </w:p>
        <w:p w14:paraId="293128ED" w14:textId="3F9EF6F2" w:rsidR="00222BDC" w:rsidRDefault="00222BDC">
          <w:pPr>
            <w:pStyle w:val="TOC1"/>
            <w:tabs>
              <w:tab w:val="right" w:leader="dot" w:pos="9350"/>
            </w:tabs>
            <w:rPr>
              <w:noProof/>
            </w:rPr>
          </w:pPr>
          <w:hyperlink w:anchor="_Toc119500679" w:history="1">
            <w:r w:rsidRPr="00F368D3">
              <w:rPr>
                <w:rStyle w:val="Hyperlink"/>
                <w:noProof/>
              </w:rPr>
              <w:t>Definition of Online Learning Modes</w:t>
            </w:r>
            <w:r>
              <w:rPr>
                <w:noProof/>
                <w:webHidden/>
              </w:rPr>
              <w:tab/>
            </w:r>
            <w:r>
              <w:rPr>
                <w:noProof/>
                <w:webHidden/>
              </w:rPr>
              <w:fldChar w:fldCharType="begin"/>
            </w:r>
            <w:r>
              <w:rPr>
                <w:noProof/>
                <w:webHidden/>
              </w:rPr>
              <w:instrText xml:space="preserve"> PAGEREF _Toc119500679 \h </w:instrText>
            </w:r>
            <w:r>
              <w:rPr>
                <w:noProof/>
                <w:webHidden/>
              </w:rPr>
            </w:r>
            <w:r>
              <w:rPr>
                <w:noProof/>
                <w:webHidden/>
              </w:rPr>
              <w:fldChar w:fldCharType="separate"/>
            </w:r>
            <w:r>
              <w:rPr>
                <w:noProof/>
                <w:webHidden/>
              </w:rPr>
              <w:t>2</w:t>
            </w:r>
            <w:r>
              <w:rPr>
                <w:noProof/>
                <w:webHidden/>
              </w:rPr>
              <w:fldChar w:fldCharType="end"/>
            </w:r>
          </w:hyperlink>
        </w:p>
        <w:p w14:paraId="5DFBE629" w14:textId="2D9A7C65" w:rsidR="00222BDC" w:rsidRDefault="00222BDC">
          <w:pPr>
            <w:pStyle w:val="TOC1"/>
            <w:tabs>
              <w:tab w:val="right" w:leader="dot" w:pos="9350"/>
            </w:tabs>
            <w:rPr>
              <w:noProof/>
            </w:rPr>
          </w:pPr>
          <w:hyperlink w:anchor="_Toc119500680" w:history="1">
            <w:r w:rsidRPr="00F368D3">
              <w:rPr>
                <w:rStyle w:val="Hyperlink"/>
                <w:noProof/>
              </w:rPr>
              <w:t>Planning Process</w:t>
            </w:r>
            <w:r>
              <w:rPr>
                <w:noProof/>
                <w:webHidden/>
              </w:rPr>
              <w:tab/>
            </w:r>
            <w:r>
              <w:rPr>
                <w:noProof/>
                <w:webHidden/>
              </w:rPr>
              <w:fldChar w:fldCharType="begin"/>
            </w:r>
            <w:r>
              <w:rPr>
                <w:noProof/>
                <w:webHidden/>
              </w:rPr>
              <w:instrText xml:space="preserve"> PAGEREF _Toc119500680 \h </w:instrText>
            </w:r>
            <w:r>
              <w:rPr>
                <w:noProof/>
                <w:webHidden/>
              </w:rPr>
            </w:r>
            <w:r>
              <w:rPr>
                <w:noProof/>
                <w:webHidden/>
              </w:rPr>
              <w:fldChar w:fldCharType="separate"/>
            </w:r>
            <w:r>
              <w:rPr>
                <w:noProof/>
                <w:webHidden/>
              </w:rPr>
              <w:t>2</w:t>
            </w:r>
            <w:r>
              <w:rPr>
                <w:noProof/>
                <w:webHidden/>
              </w:rPr>
              <w:fldChar w:fldCharType="end"/>
            </w:r>
          </w:hyperlink>
        </w:p>
        <w:p w14:paraId="23B99979" w14:textId="79BAF946" w:rsidR="00222BDC" w:rsidRDefault="00222BDC">
          <w:pPr>
            <w:pStyle w:val="TOC2"/>
            <w:tabs>
              <w:tab w:val="right" w:leader="dot" w:pos="9350"/>
            </w:tabs>
            <w:rPr>
              <w:noProof/>
            </w:rPr>
          </w:pPr>
          <w:hyperlink w:anchor="_Toc119500681" w:history="1">
            <w:r w:rsidRPr="00F368D3">
              <w:rPr>
                <w:rStyle w:val="Hyperlink"/>
                <w:noProof/>
              </w:rPr>
              <w:t>Leadership/Management of Online Learning</w:t>
            </w:r>
            <w:r>
              <w:rPr>
                <w:noProof/>
                <w:webHidden/>
              </w:rPr>
              <w:tab/>
            </w:r>
            <w:r>
              <w:rPr>
                <w:noProof/>
                <w:webHidden/>
              </w:rPr>
              <w:fldChar w:fldCharType="begin"/>
            </w:r>
            <w:r>
              <w:rPr>
                <w:noProof/>
                <w:webHidden/>
              </w:rPr>
              <w:instrText xml:space="preserve"> PAGEREF _Toc119500681 \h </w:instrText>
            </w:r>
            <w:r>
              <w:rPr>
                <w:noProof/>
                <w:webHidden/>
              </w:rPr>
            </w:r>
            <w:r>
              <w:rPr>
                <w:noProof/>
                <w:webHidden/>
              </w:rPr>
              <w:fldChar w:fldCharType="separate"/>
            </w:r>
            <w:r>
              <w:rPr>
                <w:noProof/>
                <w:webHidden/>
              </w:rPr>
              <w:t>3</w:t>
            </w:r>
            <w:r>
              <w:rPr>
                <w:noProof/>
                <w:webHidden/>
              </w:rPr>
              <w:fldChar w:fldCharType="end"/>
            </w:r>
          </w:hyperlink>
        </w:p>
        <w:p w14:paraId="224183FC" w14:textId="12BAC256" w:rsidR="00222BDC" w:rsidRDefault="00222BDC">
          <w:pPr>
            <w:pStyle w:val="TOC1"/>
            <w:tabs>
              <w:tab w:val="right" w:leader="dot" w:pos="9350"/>
            </w:tabs>
            <w:rPr>
              <w:noProof/>
            </w:rPr>
          </w:pPr>
          <w:hyperlink w:anchor="_Toc119500682" w:history="1">
            <w:r w:rsidRPr="00F368D3">
              <w:rPr>
                <w:rStyle w:val="Hyperlink"/>
                <w:noProof/>
              </w:rPr>
              <w:t>Where Are We Now With Online Learning?</w:t>
            </w:r>
            <w:r>
              <w:rPr>
                <w:noProof/>
                <w:webHidden/>
              </w:rPr>
              <w:tab/>
            </w:r>
            <w:r>
              <w:rPr>
                <w:noProof/>
                <w:webHidden/>
              </w:rPr>
              <w:fldChar w:fldCharType="begin"/>
            </w:r>
            <w:r>
              <w:rPr>
                <w:noProof/>
                <w:webHidden/>
              </w:rPr>
              <w:instrText xml:space="preserve"> PAGEREF _Toc119500682 \h </w:instrText>
            </w:r>
            <w:r>
              <w:rPr>
                <w:noProof/>
                <w:webHidden/>
              </w:rPr>
            </w:r>
            <w:r>
              <w:rPr>
                <w:noProof/>
                <w:webHidden/>
              </w:rPr>
              <w:fldChar w:fldCharType="separate"/>
            </w:r>
            <w:r>
              <w:rPr>
                <w:noProof/>
                <w:webHidden/>
              </w:rPr>
              <w:t>3</w:t>
            </w:r>
            <w:r>
              <w:rPr>
                <w:noProof/>
                <w:webHidden/>
              </w:rPr>
              <w:fldChar w:fldCharType="end"/>
            </w:r>
          </w:hyperlink>
        </w:p>
        <w:p w14:paraId="467129E5" w14:textId="2B9746F1" w:rsidR="00222BDC" w:rsidRDefault="00222BDC">
          <w:pPr>
            <w:pStyle w:val="TOC2"/>
            <w:tabs>
              <w:tab w:val="right" w:leader="dot" w:pos="9350"/>
            </w:tabs>
            <w:rPr>
              <w:noProof/>
            </w:rPr>
          </w:pPr>
          <w:hyperlink w:anchor="_Toc119500683" w:history="1">
            <w:r w:rsidRPr="00F368D3">
              <w:rPr>
                <w:rStyle w:val="Hyperlink"/>
                <w:noProof/>
              </w:rPr>
              <w:t>Online Learning Offerings and Programs</w:t>
            </w:r>
            <w:r>
              <w:rPr>
                <w:noProof/>
                <w:webHidden/>
              </w:rPr>
              <w:tab/>
            </w:r>
            <w:r>
              <w:rPr>
                <w:noProof/>
                <w:webHidden/>
              </w:rPr>
              <w:fldChar w:fldCharType="begin"/>
            </w:r>
            <w:r>
              <w:rPr>
                <w:noProof/>
                <w:webHidden/>
              </w:rPr>
              <w:instrText xml:space="preserve"> PAGEREF _Toc119500683 \h </w:instrText>
            </w:r>
            <w:r>
              <w:rPr>
                <w:noProof/>
                <w:webHidden/>
              </w:rPr>
            </w:r>
            <w:r>
              <w:rPr>
                <w:noProof/>
                <w:webHidden/>
              </w:rPr>
              <w:fldChar w:fldCharType="separate"/>
            </w:r>
            <w:r>
              <w:rPr>
                <w:noProof/>
                <w:webHidden/>
              </w:rPr>
              <w:t>3</w:t>
            </w:r>
            <w:r>
              <w:rPr>
                <w:noProof/>
                <w:webHidden/>
              </w:rPr>
              <w:fldChar w:fldCharType="end"/>
            </w:r>
          </w:hyperlink>
        </w:p>
        <w:p w14:paraId="7E611DBD" w14:textId="3FF0757D" w:rsidR="00222BDC" w:rsidRDefault="00222BDC">
          <w:pPr>
            <w:pStyle w:val="TOC2"/>
            <w:tabs>
              <w:tab w:val="right" w:leader="dot" w:pos="9350"/>
            </w:tabs>
            <w:rPr>
              <w:noProof/>
            </w:rPr>
          </w:pPr>
          <w:hyperlink w:anchor="_Toc119500684" w:history="1">
            <w:r w:rsidRPr="00F368D3">
              <w:rPr>
                <w:rStyle w:val="Hyperlink"/>
                <w:noProof/>
              </w:rPr>
              <w:t>What student support services are currently available to online learning students?</w:t>
            </w:r>
            <w:r>
              <w:rPr>
                <w:noProof/>
                <w:webHidden/>
              </w:rPr>
              <w:tab/>
            </w:r>
            <w:r>
              <w:rPr>
                <w:noProof/>
                <w:webHidden/>
              </w:rPr>
              <w:fldChar w:fldCharType="begin"/>
            </w:r>
            <w:r>
              <w:rPr>
                <w:noProof/>
                <w:webHidden/>
              </w:rPr>
              <w:instrText xml:space="preserve"> PAGEREF _Toc119500684 \h </w:instrText>
            </w:r>
            <w:r>
              <w:rPr>
                <w:noProof/>
                <w:webHidden/>
              </w:rPr>
            </w:r>
            <w:r>
              <w:rPr>
                <w:noProof/>
                <w:webHidden/>
              </w:rPr>
              <w:fldChar w:fldCharType="separate"/>
            </w:r>
            <w:r>
              <w:rPr>
                <w:noProof/>
                <w:webHidden/>
              </w:rPr>
              <w:t>3</w:t>
            </w:r>
            <w:r>
              <w:rPr>
                <w:noProof/>
                <w:webHidden/>
              </w:rPr>
              <w:fldChar w:fldCharType="end"/>
            </w:r>
          </w:hyperlink>
        </w:p>
        <w:p w14:paraId="6EBEDCE9" w14:textId="5FF9F328" w:rsidR="00222BDC" w:rsidRDefault="00222BDC">
          <w:pPr>
            <w:pStyle w:val="TOC2"/>
            <w:tabs>
              <w:tab w:val="right" w:leader="dot" w:pos="9350"/>
            </w:tabs>
            <w:rPr>
              <w:noProof/>
            </w:rPr>
          </w:pPr>
          <w:hyperlink w:anchor="_Toc119500685" w:history="1">
            <w:r w:rsidRPr="00F368D3">
              <w:rPr>
                <w:rStyle w:val="Hyperlink"/>
                <w:noProof/>
              </w:rPr>
              <w:t>How are faculty members trained to teach online, hybrid or web-enhanced courses?</w:t>
            </w:r>
            <w:r>
              <w:rPr>
                <w:noProof/>
                <w:webHidden/>
              </w:rPr>
              <w:tab/>
            </w:r>
            <w:r>
              <w:rPr>
                <w:noProof/>
                <w:webHidden/>
              </w:rPr>
              <w:fldChar w:fldCharType="begin"/>
            </w:r>
            <w:r>
              <w:rPr>
                <w:noProof/>
                <w:webHidden/>
              </w:rPr>
              <w:instrText xml:space="preserve"> PAGEREF _Toc119500685 \h </w:instrText>
            </w:r>
            <w:r>
              <w:rPr>
                <w:noProof/>
                <w:webHidden/>
              </w:rPr>
            </w:r>
            <w:r>
              <w:rPr>
                <w:noProof/>
                <w:webHidden/>
              </w:rPr>
              <w:fldChar w:fldCharType="separate"/>
            </w:r>
            <w:r>
              <w:rPr>
                <w:noProof/>
                <w:webHidden/>
              </w:rPr>
              <w:t>4</w:t>
            </w:r>
            <w:r>
              <w:rPr>
                <w:noProof/>
                <w:webHidden/>
              </w:rPr>
              <w:fldChar w:fldCharType="end"/>
            </w:r>
          </w:hyperlink>
        </w:p>
        <w:p w14:paraId="2B2DBD39" w14:textId="5D327FBF" w:rsidR="00222BDC" w:rsidRDefault="00222BDC">
          <w:pPr>
            <w:pStyle w:val="TOC2"/>
            <w:tabs>
              <w:tab w:val="right" w:leader="dot" w:pos="9350"/>
            </w:tabs>
            <w:rPr>
              <w:noProof/>
            </w:rPr>
          </w:pPr>
          <w:hyperlink w:anchor="_Toc119500686" w:history="1">
            <w:r w:rsidRPr="00F368D3">
              <w:rPr>
                <w:rStyle w:val="Hyperlink"/>
                <w:noProof/>
              </w:rPr>
              <w:t>What tech support services are available for faculty, staff and students?</w:t>
            </w:r>
            <w:r>
              <w:rPr>
                <w:noProof/>
                <w:webHidden/>
              </w:rPr>
              <w:tab/>
            </w:r>
            <w:r>
              <w:rPr>
                <w:noProof/>
                <w:webHidden/>
              </w:rPr>
              <w:fldChar w:fldCharType="begin"/>
            </w:r>
            <w:r>
              <w:rPr>
                <w:noProof/>
                <w:webHidden/>
              </w:rPr>
              <w:instrText xml:space="preserve"> PAGEREF _Toc119500686 \h </w:instrText>
            </w:r>
            <w:r>
              <w:rPr>
                <w:noProof/>
                <w:webHidden/>
              </w:rPr>
            </w:r>
            <w:r>
              <w:rPr>
                <w:noProof/>
                <w:webHidden/>
              </w:rPr>
              <w:fldChar w:fldCharType="separate"/>
            </w:r>
            <w:r>
              <w:rPr>
                <w:noProof/>
                <w:webHidden/>
              </w:rPr>
              <w:t>4</w:t>
            </w:r>
            <w:r>
              <w:rPr>
                <w:noProof/>
                <w:webHidden/>
              </w:rPr>
              <w:fldChar w:fldCharType="end"/>
            </w:r>
          </w:hyperlink>
        </w:p>
        <w:p w14:paraId="14C100D0" w14:textId="0D71A69A" w:rsidR="00222BDC" w:rsidRDefault="00222BDC">
          <w:pPr>
            <w:pStyle w:val="TOC2"/>
            <w:tabs>
              <w:tab w:val="right" w:leader="dot" w:pos="9350"/>
            </w:tabs>
            <w:rPr>
              <w:noProof/>
            </w:rPr>
          </w:pPr>
          <w:hyperlink w:anchor="_Toc119500687" w:history="1">
            <w:r w:rsidRPr="00F368D3">
              <w:rPr>
                <w:rStyle w:val="Hyperlink"/>
                <w:noProof/>
              </w:rPr>
              <w:t>What research is there about how our online students compare with in-class students?</w:t>
            </w:r>
            <w:r>
              <w:rPr>
                <w:noProof/>
                <w:webHidden/>
              </w:rPr>
              <w:tab/>
            </w:r>
            <w:r>
              <w:rPr>
                <w:noProof/>
                <w:webHidden/>
              </w:rPr>
              <w:fldChar w:fldCharType="begin"/>
            </w:r>
            <w:r>
              <w:rPr>
                <w:noProof/>
                <w:webHidden/>
              </w:rPr>
              <w:instrText xml:space="preserve"> PAGEREF _Toc119500687 \h </w:instrText>
            </w:r>
            <w:r>
              <w:rPr>
                <w:noProof/>
                <w:webHidden/>
              </w:rPr>
            </w:r>
            <w:r>
              <w:rPr>
                <w:noProof/>
                <w:webHidden/>
              </w:rPr>
              <w:fldChar w:fldCharType="separate"/>
            </w:r>
            <w:r>
              <w:rPr>
                <w:noProof/>
                <w:webHidden/>
              </w:rPr>
              <w:t>4</w:t>
            </w:r>
            <w:r>
              <w:rPr>
                <w:noProof/>
                <w:webHidden/>
              </w:rPr>
              <w:fldChar w:fldCharType="end"/>
            </w:r>
          </w:hyperlink>
        </w:p>
        <w:p w14:paraId="71FA952A" w14:textId="4B48DB84" w:rsidR="00222BDC" w:rsidRDefault="00222BDC">
          <w:pPr>
            <w:rPr>
              <w:ins w:id="6" w:author="Thomas Wolf" w:date="2022-11-16T14:07:00Z"/>
            </w:rPr>
          </w:pPr>
          <w:ins w:id="7" w:author="Thomas Wolf" w:date="2022-11-16T14:07:00Z">
            <w:r>
              <w:rPr>
                <w:b/>
                <w:bCs/>
                <w:noProof/>
              </w:rPr>
              <w:fldChar w:fldCharType="end"/>
            </w:r>
          </w:ins>
        </w:p>
        <w:customXmlInsRangeStart w:id="8" w:author="Thomas Wolf" w:date="2022-11-16T14:07:00Z"/>
      </w:sdtContent>
    </w:sdt>
    <w:customXmlInsRangeEnd w:id="8"/>
    <w:p w14:paraId="2AED1057" w14:textId="77777777" w:rsidR="00222BDC" w:rsidRPr="00222BDC" w:rsidRDefault="00222BDC" w:rsidP="00222BDC">
      <w:pPr>
        <w:pPrChange w:id="9" w:author="Thomas Wolf" w:date="2022-11-16T14:07:00Z">
          <w:pPr>
            <w:pStyle w:val="NormalNusYdTUJEQdfaQVBZZHqDBycfle738o0aBx97crLw"/>
            <w:jc w:val="center"/>
          </w:pPr>
        </w:pPrChange>
      </w:pPr>
    </w:p>
    <w:p w14:paraId="4FD7D2D8" w14:textId="77777777" w:rsidR="00934067" w:rsidRDefault="00934067">
      <w:pPr>
        <w:rPr>
          <w:ins w:id="10" w:author="Thomas Wolf" w:date="2022-11-14T16:07:00Z"/>
          <w:rFonts w:asciiTheme="majorHAnsi" w:eastAsiaTheme="majorEastAsia" w:hAnsiTheme="majorHAnsi" w:cstheme="majorBidi"/>
          <w:b/>
          <w:bCs/>
          <w:smallCaps/>
          <w:color w:val="568278" w:themeColor="accent5" w:themeShade="BF"/>
          <w:sz w:val="28"/>
          <w:szCs w:val="28"/>
        </w:rPr>
      </w:pPr>
      <w:ins w:id="11" w:author="Thomas Wolf" w:date="2022-11-14T16:07:00Z">
        <w:r>
          <w:br w:type="page"/>
        </w:r>
      </w:ins>
    </w:p>
    <w:p w14:paraId="2E1624FC" w14:textId="0C16556C" w:rsidR="00376D40" w:rsidRPr="00290542" w:rsidRDefault="00330E25">
      <w:pPr>
        <w:pStyle w:val="Heading1"/>
        <w:pPrChange w:id="12" w:author="Thomas Wolf" w:date="2022-11-14T16:04:00Z">
          <w:pPr>
            <w:pStyle w:val="NormalNusYdTUJEQdfaQVBZZHqDBycfle738o0aBx97crLw"/>
          </w:pPr>
        </w:pPrChange>
      </w:pPr>
      <w:bookmarkStart w:id="13" w:name="_Toc119500678"/>
      <w:commentRangeStart w:id="14"/>
      <w:commentRangeStart w:id="15"/>
      <w:r>
        <w:lastRenderedPageBreak/>
        <w:t>Purpose</w:t>
      </w:r>
      <w:commentRangeEnd w:id="14"/>
      <w:r w:rsidR="00DC373C">
        <w:rPr>
          <w:rStyle w:val="annotationreferencefk8VOHxKZ6665dwYXFjk3dTJrE6eoif7i0biSaa9VTnOI62vxkfSw"/>
        </w:rPr>
        <w:commentReference w:id="14"/>
      </w:r>
      <w:commentRangeEnd w:id="15"/>
      <w:r w:rsidR="002F1F6D">
        <w:rPr>
          <w:rStyle w:val="CommentReference"/>
        </w:rPr>
        <w:commentReference w:id="15"/>
      </w:r>
      <w:r w:rsidR="00AC0AF5">
        <w:t xml:space="preserve"> </w:t>
      </w:r>
      <w:r w:rsidR="00A41281">
        <w:t>of This Plan</w:t>
      </w:r>
      <w:bookmarkEnd w:id="13"/>
    </w:p>
    <w:p w14:paraId="2E1624FD" w14:textId="48F778FB" w:rsidR="00376D40" w:rsidRDefault="00DF7806" w:rsidP="000D4400">
      <w:pPr>
        <w:pStyle w:val="NormalNusYdTUJEQdfaQVBZZHqDBycfle738o0aBx97crLw"/>
      </w:pPr>
      <w:r w:rsidRPr="00B357A1">
        <w:t>The Online Learning Task F</w:t>
      </w:r>
      <w:r w:rsidR="00330E25">
        <w:t>orce was formed in February 2008</w:t>
      </w:r>
      <w:r w:rsidRPr="00B357A1">
        <w:t xml:space="preserve"> to develop an Online Learning Strategic Plan for the Sierra Pacific Community College District. </w:t>
      </w:r>
      <w:r w:rsidR="00376D40" w:rsidRPr="00B357A1">
        <w:t xml:space="preserve">This plan incorporates the work done by a district-wide group over the last two years regarding the future of </w:t>
      </w:r>
      <w:r w:rsidR="00D67050">
        <w:t>online learning</w:t>
      </w:r>
      <w:r w:rsidR="00376D40" w:rsidRPr="00B357A1">
        <w:t xml:space="preserve"> within the </w:t>
      </w:r>
      <w:r w:rsidR="009D7F5D" w:rsidRPr="00B357A1">
        <w:t>three</w:t>
      </w:r>
      <w:r w:rsidR="00376D40" w:rsidRPr="00B357A1">
        <w:t>-college district and lays a foundation for</w:t>
      </w:r>
      <w:r w:rsidR="009D7F5D" w:rsidRPr="00B357A1">
        <w:t xml:space="preserve"> </w:t>
      </w:r>
      <w:r w:rsidR="00376D40" w:rsidRPr="00B357A1">
        <w:t xml:space="preserve">the future of </w:t>
      </w:r>
      <w:r w:rsidR="00DC373C">
        <w:t>online learning (</w:t>
      </w:r>
      <w:r w:rsidR="004A1436" w:rsidRPr="00B357A1">
        <w:t>OL</w:t>
      </w:r>
      <w:r w:rsidR="00DC373C">
        <w:t>)</w:t>
      </w:r>
      <w:r w:rsidR="00222BDC">
        <w:rPr>
          <w:rStyle w:val="FootnoteReference"/>
        </w:rPr>
        <w:footnoteReference w:id="1"/>
      </w:r>
      <w:r w:rsidR="00376D40" w:rsidRPr="00B357A1">
        <w:t xml:space="preserve"> at </w:t>
      </w:r>
      <w:r w:rsidR="004A1436" w:rsidRPr="00B357A1">
        <w:t>Sierra Pacific</w:t>
      </w:r>
      <w:r w:rsidR="00376D40" w:rsidRPr="00B357A1">
        <w:t>.</w:t>
      </w:r>
    </w:p>
    <w:p w14:paraId="2E1624FE" w14:textId="2038C8B9" w:rsidR="00376D40" w:rsidRPr="00290542" w:rsidRDefault="00A41281">
      <w:pPr>
        <w:pStyle w:val="Heading1"/>
        <w:pPrChange w:id="16" w:author="Thomas Wolf" w:date="2022-11-14T16:04:00Z">
          <w:pPr>
            <w:pStyle w:val="NormalNusYdTUJEQdfaQVBZZHqDBycfle738o0aBx97crLw"/>
          </w:pPr>
        </w:pPrChange>
      </w:pPr>
      <w:bookmarkStart w:id="17" w:name="_Toc119500679"/>
      <w:r>
        <w:t xml:space="preserve">Definition of </w:t>
      </w:r>
      <w:r w:rsidR="000D4400" w:rsidRPr="00290542">
        <w:t>Online Learning Modes</w:t>
      </w:r>
      <w:bookmarkEnd w:id="17"/>
    </w:p>
    <w:p w14:paraId="2E1624FF" w14:textId="77777777" w:rsidR="00376D40" w:rsidRPr="00B357A1" w:rsidRDefault="00376D40" w:rsidP="000D4400">
      <w:pPr>
        <w:pStyle w:val="NormalNusYdTUJEQdfaQVBZZHqDBycfle738o0aBx97crLw"/>
      </w:pPr>
      <w:r w:rsidRPr="00B357A1">
        <w:t xml:space="preserve">All </w:t>
      </w:r>
      <w:r w:rsidR="004A1436" w:rsidRPr="00B357A1">
        <w:t>OL</w:t>
      </w:r>
      <w:r w:rsidRPr="00B357A1">
        <w:t xml:space="preserve"> modes offered at </w:t>
      </w:r>
      <w:r w:rsidR="004A1436" w:rsidRPr="00B357A1">
        <w:t>Sierra Pacific</w:t>
      </w:r>
      <w:r w:rsidRPr="00B357A1">
        <w:t xml:space="preserve"> will be considered in the plan. Currently, these include the following: online, hybrid, </w:t>
      </w:r>
      <w:r w:rsidR="00ED337E">
        <w:t xml:space="preserve">and </w:t>
      </w:r>
      <w:r w:rsidRPr="00B357A1">
        <w:t>television</w:t>
      </w:r>
      <w:r w:rsidR="00ED337E">
        <w:t xml:space="preserve"> or</w:t>
      </w:r>
      <w:r w:rsidRPr="00B357A1">
        <w:t xml:space="preserve"> tele-web.</w:t>
      </w:r>
    </w:p>
    <w:p w14:paraId="2E162500" w14:textId="32F1FCCB" w:rsidR="00376D40" w:rsidRPr="00B357A1" w:rsidRDefault="00376D40" w:rsidP="000D4400">
      <w:pPr>
        <w:pStyle w:val="NormalNusYdTUJEQdfaQVBZZHqDBycfle738o0aBx97crLw"/>
      </w:pPr>
      <w:r w:rsidRPr="00674184">
        <w:rPr>
          <w:b/>
          <w:bCs/>
        </w:rPr>
        <w:t>Online course</w:t>
      </w:r>
      <w:r w:rsidRPr="00B357A1">
        <w:t>—An online course is a course that is offered over the Internet. Typically, content is presented through web pages and class discussions using a combination of email, mailing lists, bulletin boards, chat rooms, or newsgroups. All class meetings, assignments, lectures</w:t>
      </w:r>
      <w:r w:rsidR="00AA5CCC">
        <w:t>,</w:t>
      </w:r>
      <w:r w:rsidRPr="00B357A1">
        <w:t xml:space="preserve"> and assessments are online (</w:t>
      </w:r>
      <w:r w:rsidR="004778DE" w:rsidRPr="00B357A1">
        <w:t>except for</w:t>
      </w:r>
      <w:r w:rsidRPr="00B357A1">
        <w:t xml:space="preserve"> orientation meetings or other face-to-face examinations as determined by the professor).</w:t>
      </w:r>
    </w:p>
    <w:p w14:paraId="2E162501" w14:textId="77777777" w:rsidR="00376D40" w:rsidRDefault="00376D40" w:rsidP="000D4400">
      <w:pPr>
        <w:pStyle w:val="NormalNusYdTUJEQdfaQVBZZHqDBycfle738o0aBx97crLw"/>
      </w:pPr>
      <w:r w:rsidRPr="00674184">
        <w:rPr>
          <w:b/>
          <w:bCs/>
        </w:rPr>
        <w:t>Hybrid course</w:t>
      </w:r>
      <w:r w:rsidR="00CA13EE" w:rsidRPr="00B357A1">
        <w:rPr>
          <w:bCs/>
        </w:rPr>
        <w:t>—</w:t>
      </w:r>
      <w:r w:rsidRPr="00B357A1">
        <w:t>A hybrid course is a course that is taught online using similar web-based tools and activities as an online class. Some portion of the course meeting time is conducted online, and the remaining percentage of the class is conducted in a traditional classroom.</w:t>
      </w:r>
    </w:p>
    <w:p w14:paraId="2E162502" w14:textId="23DD391D" w:rsidR="00376D40" w:rsidRPr="00B357A1" w:rsidRDefault="00ED337E" w:rsidP="000D4400">
      <w:pPr>
        <w:pStyle w:val="NormalNusYdTUJEQdfaQVBZZHqDBycfle738o0aBx97crLw"/>
      </w:pPr>
      <w:r>
        <w:rPr>
          <w:b/>
          <w:bCs/>
        </w:rPr>
        <w:t>Television or Tele-W</w:t>
      </w:r>
      <w:r w:rsidR="00376D40" w:rsidRPr="00674184">
        <w:rPr>
          <w:b/>
          <w:bCs/>
        </w:rPr>
        <w:t>eb course</w:t>
      </w:r>
      <w:r w:rsidR="00CA13EE" w:rsidRPr="00B357A1">
        <w:rPr>
          <w:bCs/>
        </w:rPr>
        <w:t>—</w:t>
      </w:r>
      <w:r w:rsidR="00376D40" w:rsidRPr="00B357A1">
        <w:t xml:space="preserve">This type of course uses cable TV to deliver some or all of the course content. A tele-web </w:t>
      </w:r>
      <w:r w:rsidR="003F3CA7" w:rsidRPr="00B357A1">
        <w:t xml:space="preserve">course </w:t>
      </w:r>
      <w:r w:rsidR="00376D40" w:rsidRPr="00B357A1">
        <w:t>merges online and TV delivery. Typically, only a limited number of face-to-face meetings are held</w:t>
      </w:r>
      <w:r w:rsidR="00AA5CCC">
        <w:t>,</w:t>
      </w:r>
      <w:r w:rsidR="00376D40" w:rsidRPr="00B357A1">
        <w:t xml:space="preserve"> and the remainder of the course is conducted using television delivery of content</w:t>
      </w:r>
      <w:r w:rsidR="00AA5CCC">
        <w:t>,</w:t>
      </w:r>
      <w:r w:rsidR="00376D40" w:rsidRPr="00B357A1">
        <w:t xml:space="preserve"> web-based activities, communication</w:t>
      </w:r>
      <w:r w:rsidR="00AA5CCC">
        <w:t>,</w:t>
      </w:r>
      <w:r w:rsidR="00376D40" w:rsidRPr="00B357A1">
        <w:t xml:space="preserve"> and discussion.</w:t>
      </w:r>
    </w:p>
    <w:p w14:paraId="2E162503" w14:textId="2CE276FC" w:rsidR="00376D40" w:rsidRDefault="00376D40" w:rsidP="000D4400">
      <w:pPr>
        <w:pStyle w:val="NormalNusYdTUJEQdfaQVBZZHqDBycfle738o0aBx97crLw"/>
      </w:pPr>
      <w:r w:rsidRPr="00674184">
        <w:rPr>
          <w:b/>
          <w:bCs/>
        </w:rPr>
        <w:t>Web-Enhanced course</w:t>
      </w:r>
      <w:r w:rsidR="00222BDC">
        <w:rPr>
          <w:rStyle w:val="FootnoteReference"/>
          <w:b/>
          <w:bCs/>
        </w:rPr>
        <w:footnoteReference w:id="2"/>
      </w:r>
      <w:r w:rsidR="00CA13EE" w:rsidRPr="00B357A1">
        <w:rPr>
          <w:bCs/>
        </w:rPr>
        <w:t>—</w:t>
      </w:r>
      <w:r w:rsidR="00513A41" w:rsidRPr="00B357A1">
        <w:t>This type of course</w:t>
      </w:r>
      <w:r w:rsidRPr="00B357A1">
        <w:t xml:space="preserve"> is taught face-to-face for 100</w:t>
      </w:r>
      <w:r w:rsidR="004A1436" w:rsidRPr="00B357A1">
        <w:t xml:space="preserve"> percent</w:t>
      </w:r>
      <w:r w:rsidRPr="00B357A1">
        <w:t xml:space="preserve"> of the course meeting time, but classroom assignments and materials are supplemented with web-based activities. Examples are: online projects, handouts and materials, online discussion, or online testing.</w:t>
      </w:r>
    </w:p>
    <w:p w14:paraId="2E162504" w14:textId="77777777" w:rsidR="00376D40" w:rsidRPr="00290542" w:rsidRDefault="000D4400">
      <w:pPr>
        <w:pStyle w:val="Heading1"/>
        <w:pPrChange w:id="18" w:author="Thomas Wolf" w:date="2022-11-14T16:04:00Z">
          <w:pPr>
            <w:pStyle w:val="NormalNusYdTUJEQdfaQVBZZHqDBycfle738o0aBx97crLw"/>
          </w:pPr>
        </w:pPrChange>
      </w:pPr>
      <w:bookmarkStart w:id="19" w:name="_Toc119500680"/>
      <w:r w:rsidRPr="00290542">
        <w:t>Planning Process</w:t>
      </w:r>
      <w:bookmarkEnd w:id="19"/>
    </w:p>
    <w:p w14:paraId="2E162505" w14:textId="42F9EB9E" w:rsidR="00376D40" w:rsidRDefault="00376D40" w:rsidP="000D4400">
      <w:pPr>
        <w:pStyle w:val="NormalNusYdTUJEQdfaQVBZZHqDBycfle738o0aBx97crLw"/>
        <w:rPr>
          <w:rFonts w:cs="Times New Roman"/>
        </w:rPr>
      </w:pPr>
      <w:r w:rsidRPr="00B357A1">
        <w:rPr>
          <w:rFonts w:cs="Times New Roman"/>
        </w:rPr>
        <w:t xml:space="preserve">A broadly constituted </w:t>
      </w:r>
      <w:r w:rsidR="004A1436" w:rsidRPr="00B357A1">
        <w:rPr>
          <w:rFonts w:cs="Times New Roman"/>
        </w:rPr>
        <w:t>OL</w:t>
      </w:r>
      <w:r w:rsidRPr="00B357A1">
        <w:rPr>
          <w:rFonts w:cs="Times New Roman"/>
        </w:rPr>
        <w:t xml:space="preserve"> Task Force has been working since </w:t>
      </w:r>
      <w:r w:rsidR="00513A41" w:rsidRPr="00B357A1">
        <w:rPr>
          <w:rFonts w:cs="Times New Roman"/>
        </w:rPr>
        <w:t>February</w:t>
      </w:r>
      <w:r w:rsidR="00330E25">
        <w:rPr>
          <w:rFonts w:cs="Times New Roman"/>
        </w:rPr>
        <w:t xml:space="preserve"> 2008</w:t>
      </w:r>
      <w:r w:rsidRPr="00B357A1">
        <w:rPr>
          <w:rFonts w:cs="Times New Roman"/>
        </w:rPr>
        <w:t xml:space="preserve">. The Task Force has produced a draft </w:t>
      </w:r>
      <w:r w:rsidR="004A1436" w:rsidRPr="00B357A1">
        <w:rPr>
          <w:rFonts w:cs="Times New Roman"/>
        </w:rPr>
        <w:t>OL</w:t>
      </w:r>
      <w:r w:rsidRPr="00B357A1">
        <w:rPr>
          <w:rFonts w:cs="Times New Roman"/>
        </w:rPr>
        <w:t xml:space="preserve"> Strategic Plan and forwarded it to the Planning Coordination Council</w:t>
      </w:r>
      <w:r w:rsidR="00DC373C">
        <w:rPr>
          <w:rFonts w:cs="Times New Roman"/>
        </w:rPr>
        <w:t xml:space="preserve"> (PCC)</w:t>
      </w:r>
      <w:r w:rsidRPr="00B357A1">
        <w:rPr>
          <w:rFonts w:cs="Times New Roman"/>
        </w:rPr>
        <w:t xml:space="preserve">. The recommendations of the </w:t>
      </w:r>
      <w:r w:rsidR="004A1436" w:rsidRPr="00B357A1">
        <w:rPr>
          <w:rFonts w:cs="Times New Roman"/>
        </w:rPr>
        <w:t>OL</w:t>
      </w:r>
      <w:r w:rsidRPr="00B357A1">
        <w:rPr>
          <w:rFonts w:cs="Times New Roman"/>
        </w:rPr>
        <w:t xml:space="preserve"> Task Force were forwarded to the Academic Senate, Classified Senate, IT Committee, Budget Committee and the Curriculum Committee</w:t>
      </w:r>
      <w:r w:rsidR="00513A41" w:rsidRPr="00B357A1">
        <w:rPr>
          <w:rFonts w:cs="Times New Roman"/>
        </w:rPr>
        <w:t>,</w:t>
      </w:r>
      <w:r w:rsidRPr="00B357A1">
        <w:rPr>
          <w:rFonts w:cs="Times New Roman"/>
        </w:rPr>
        <w:t xml:space="preserve"> and these groups were asked to respond to the draft document. This input was then reviewed by the PCC. The Draft Strategic Plan was sent back to the Task Force which has now revised the draft based on feedback, updated it with current information, and </w:t>
      </w:r>
      <w:r w:rsidR="00122EE0" w:rsidRPr="00B357A1">
        <w:rPr>
          <w:rFonts w:cs="Times New Roman"/>
        </w:rPr>
        <w:t xml:space="preserve">prioritized </w:t>
      </w:r>
      <w:r w:rsidR="00122EE0">
        <w:rPr>
          <w:rFonts w:cs="Times New Roman"/>
        </w:rPr>
        <w:t>the</w:t>
      </w:r>
      <w:r w:rsidRPr="00B357A1">
        <w:rPr>
          <w:rFonts w:cs="Times New Roman"/>
        </w:rPr>
        <w:t xml:space="preserve"> recommendations.</w:t>
      </w:r>
    </w:p>
    <w:p w14:paraId="487E61CF" w14:textId="77777777" w:rsidR="00222BDC" w:rsidRDefault="00222BDC">
      <w:pPr>
        <w:rPr>
          <w:u w:val="single"/>
        </w:rPr>
      </w:pPr>
      <w:r>
        <w:rPr>
          <w:u w:val="single"/>
        </w:rPr>
        <w:br w:type="page"/>
      </w:r>
    </w:p>
    <w:p w14:paraId="2E162506" w14:textId="45903642" w:rsidR="00FE6F2D" w:rsidRPr="00B357A1" w:rsidRDefault="00FE6F2D" w:rsidP="004A24E2">
      <w:pPr>
        <w:pStyle w:val="Heading2"/>
      </w:pPr>
      <w:r w:rsidRPr="00B357A1">
        <w:t>How are Courses and Programs Selected for Online Learning Delivery?</w:t>
      </w:r>
    </w:p>
    <w:p w14:paraId="2E162507" w14:textId="0CEB69CB" w:rsidR="00FE6F2D" w:rsidRDefault="00FE6F2D" w:rsidP="00FE6F2D">
      <w:pPr>
        <w:pStyle w:val="NormalNusYdTUJEQdfaQVBZZHqDBycfle738o0aBx97crLw"/>
        <w:rPr>
          <w:rFonts w:cs="Times New Roman"/>
        </w:rPr>
      </w:pPr>
      <w:r w:rsidRPr="00B357A1">
        <w:rPr>
          <w:rFonts w:cs="Times New Roman"/>
        </w:rPr>
        <w:t xml:space="preserve">The Sierra Pacific Curriculum Committee has a stringent approval process for requests to teach OL courses. The decisions about which courses to present to the Curriculum Committee are made by departments/divisions based on their own criteria and procedures. It is common that this decision is based solely on the enthusiasm of an individual faculty member who has an interest in teaching a </w:t>
      </w:r>
      <w:r w:rsidR="004778DE" w:rsidRPr="00B357A1">
        <w:rPr>
          <w:rFonts w:cs="Times New Roman"/>
        </w:rPr>
        <w:t>course</w:t>
      </w:r>
      <w:r w:rsidRPr="00B357A1">
        <w:rPr>
          <w:rFonts w:cs="Times New Roman"/>
        </w:rPr>
        <w:t xml:space="preserve"> online, as a hybrid or via TV. Despite a large increase in OL offerings, this method of selecting courses has not helped to ensure that entire degrees or certificates are available by distance modes. Departments and divisions are now beginning to think more intentionally about how to increase their distance offerings.</w:t>
      </w:r>
    </w:p>
    <w:p w14:paraId="2E162508" w14:textId="77777777" w:rsidR="00FE6F2D" w:rsidRPr="00B357A1" w:rsidRDefault="00FE6F2D">
      <w:pPr>
        <w:pStyle w:val="Heading2"/>
        <w:pPrChange w:id="20" w:author="Thomas Wolf" w:date="2022-11-14T16:05:00Z">
          <w:pPr>
            <w:pStyle w:val="NormalNusYdTUJEQdfaQVBZZHqDBycfle738o0aBx97crLw"/>
          </w:pPr>
        </w:pPrChange>
      </w:pPr>
      <w:bookmarkStart w:id="21" w:name="_Toc119500681"/>
      <w:r w:rsidRPr="00B357A1">
        <w:lastRenderedPageBreak/>
        <w:t>Leadership/Management of Online Learning</w:t>
      </w:r>
      <w:bookmarkEnd w:id="21"/>
    </w:p>
    <w:p w14:paraId="2E162509" w14:textId="77777777" w:rsidR="00FE6F2D" w:rsidRDefault="00FE6F2D" w:rsidP="00FE6F2D">
      <w:pPr>
        <w:pStyle w:val="NormalNusYdTUJEQdfaQVBZZHqDBycfle738o0aBx97crLw"/>
        <w:rPr>
          <w:rFonts w:cs="Times New Roman"/>
        </w:rPr>
      </w:pPr>
      <w:r w:rsidRPr="00B357A1">
        <w:rPr>
          <w:rFonts w:cs="Times New Roman"/>
        </w:rPr>
        <w:t>The responsibility for OL is becoming more focused at Sierra Pacific. Lines of communication about OL courses and programs begin at the department and area level, with department chairs and deans sharing different portions of decision-making about OL issues. Specific funding allocated to OL and resources used to support OL come now through IT and Professional Development funds. Currently there are other funding sources that could be utilized to support OL, but there has been no strategic planning in the past to include OL in resource distribution.</w:t>
      </w:r>
    </w:p>
    <w:p w14:paraId="2E16250A" w14:textId="77777777" w:rsidR="00171AD4" w:rsidRPr="00290542" w:rsidRDefault="000D4400">
      <w:pPr>
        <w:pStyle w:val="Heading1"/>
        <w:pPrChange w:id="22" w:author="Thomas Wolf" w:date="2022-11-14T16:04:00Z">
          <w:pPr>
            <w:pStyle w:val="NormalNusYdTUJEQdfaQVBZZHqDBycfle738o0aBx97crLw"/>
          </w:pPr>
        </w:pPrChange>
      </w:pPr>
      <w:bookmarkStart w:id="23" w:name="_Toc119500682"/>
      <w:r w:rsidRPr="00290542">
        <w:t>Where Are We Now With Online Learning?</w:t>
      </w:r>
      <w:bookmarkEnd w:id="23"/>
    </w:p>
    <w:p w14:paraId="2E16250B" w14:textId="77777777" w:rsidR="00376D40" w:rsidRDefault="004A1436" w:rsidP="000D4400">
      <w:pPr>
        <w:pStyle w:val="NormalNusYdTUJEQdfaQVBZZHqDBycfle738o0aBx97crLw"/>
        <w:rPr>
          <w:rFonts w:cs="Times New Roman"/>
        </w:rPr>
      </w:pPr>
      <w:r w:rsidRPr="00B357A1">
        <w:rPr>
          <w:rFonts w:cs="Times New Roman"/>
        </w:rPr>
        <w:t>Sierra Pacific</w:t>
      </w:r>
      <w:r w:rsidR="00376D40" w:rsidRPr="00B357A1">
        <w:rPr>
          <w:rFonts w:cs="Times New Roman"/>
        </w:rPr>
        <w:t xml:space="preserve"> was a pioneer in online education and was one of the first community colleges in California to of</w:t>
      </w:r>
      <w:r w:rsidR="003E01A8" w:rsidRPr="00B357A1">
        <w:rPr>
          <w:rFonts w:cs="Times New Roman"/>
        </w:rPr>
        <w:t>fer fully online courses in 1997</w:t>
      </w:r>
      <w:r w:rsidR="00376D40" w:rsidRPr="00B357A1">
        <w:rPr>
          <w:rFonts w:cs="Times New Roman"/>
        </w:rPr>
        <w:t xml:space="preserve">. However, over the next few years there was limited growth in online offerings and only 15 course sections were taught online during Fall 2000. The adoption of </w:t>
      </w:r>
      <w:r w:rsidR="001E2198" w:rsidRPr="00B357A1">
        <w:rPr>
          <w:rFonts w:cs="Times New Roman"/>
        </w:rPr>
        <w:t>a</w:t>
      </w:r>
      <w:r w:rsidR="00376D40" w:rsidRPr="00B357A1">
        <w:rPr>
          <w:rFonts w:cs="Times New Roman"/>
        </w:rPr>
        <w:t xml:space="preserve"> </w:t>
      </w:r>
      <w:r w:rsidR="001E2198" w:rsidRPr="00B357A1">
        <w:rPr>
          <w:rFonts w:cs="Times New Roman"/>
        </w:rPr>
        <w:t>learning</w:t>
      </w:r>
      <w:r w:rsidR="00376D40" w:rsidRPr="00B357A1">
        <w:rPr>
          <w:rFonts w:cs="Times New Roman"/>
        </w:rPr>
        <w:t xml:space="preserve"> management system </w:t>
      </w:r>
      <w:r w:rsidR="00DF7806" w:rsidRPr="00B357A1">
        <w:rPr>
          <w:rFonts w:cs="Times New Roman"/>
        </w:rPr>
        <w:t xml:space="preserve">(LMS) </w:t>
      </w:r>
      <w:r w:rsidR="00376D40" w:rsidRPr="00B357A1">
        <w:rPr>
          <w:rFonts w:cs="Times New Roman"/>
        </w:rPr>
        <w:t>in Spring 2001, the availability of training to teach online, and recruitment of new faculty interested in teaching online resulted in a rapid increase in online offerings.</w:t>
      </w:r>
    </w:p>
    <w:p w14:paraId="2E16250C" w14:textId="77777777" w:rsidR="00376D40" w:rsidRPr="00B357A1" w:rsidRDefault="005D53D6">
      <w:pPr>
        <w:pStyle w:val="Heading2"/>
        <w:pPrChange w:id="24" w:author="Thomas Wolf" w:date="2022-11-14T16:05:00Z">
          <w:pPr>
            <w:pStyle w:val="NormalNusYdTUJEQdfaQVBZZHqDBycfle738o0aBx97crLw"/>
          </w:pPr>
        </w:pPrChange>
      </w:pPr>
      <w:bookmarkStart w:id="25" w:name="_Toc119500683"/>
      <w:r w:rsidRPr="00B357A1">
        <w:t>Online L</w:t>
      </w:r>
      <w:r w:rsidR="003F3CA7" w:rsidRPr="00B357A1">
        <w:t>earning</w:t>
      </w:r>
      <w:r w:rsidR="00376D40" w:rsidRPr="00B357A1">
        <w:t xml:space="preserve"> Off</w:t>
      </w:r>
      <w:r w:rsidR="00DD0D45" w:rsidRPr="00B357A1">
        <w:t>erings and Programs</w:t>
      </w:r>
      <w:bookmarkEnd w:id="25"/>
    </w:p>
    <w:p w14:paraId="2A4AFA7F" w14:textId="77777777" w:rsidR="00DC373C" w:rsidRDefault="00290542" w:rsidP="000D4400">
      <w:pPr>
        <w:pStyle w:val="NormalNusYdTUJEQdfaQVBZZHqDBycfle738o0aBx97crLw"/>
        <w:rPr>
          <w:rFonts w:cs="Times New Roman"/>
        </w:rPr>
      </w:pPr>
      <w:r>
        <w:rPr>
          <w:rFonts w:cs="Times New Roman"/>
        </w:rPr>
        <w:t>In Fall 2012</w:t>
      </w:r>
      <w:r w:rsidR="00376D40" w:rsidRPr="00B357A1">
        <w:rPr>
          <w:rFonts w:cs="Times New Roman"/>
        </w:rPr>
        <w:t xml:space="preserve">, </w:t>
      </w:r>
      <w:r w:rsidR="004A1436" w:rsidRPr="00B357A1">
        <w:rPr>
          <w:rFonts w:cs="Times New Roman"/>
        </w:rPr>
        <w:t>Sierra Pacific</w:t>
      </w:r>
      <w:r w:rsidR="00376D40" w:rsidRPr="00B357A1">
        <w:rPr>
          <w:rFonts w:cs="Times New Roman"/>
        </w:rPr>
        <w:t xml:space="preserve"> had </w:t>
      </w:r>
      <w:r w:rsidR="00D962BA" w:rsidRPr="00B357A1">
        <w:rPr>
          <w:rFonts w:cs="Times New Roman"/>
        </w:rPr>
        <w:t>565</w:t>
      </w:r>
      <w:r w:rsidR="00376D40" w:rsidRPr="00B357A1">
        <w:rPr>
          <w:rFonts w:cs="Times New Roman"/>
        </w:rPr>
        <w:t xml:space="preserve"> fully-online course sections. This represents a growth rate of 796</w:t>
      </w:r>
      <w:r w:rsidR="004A1436" w:rsidRPr="00B357A1">
        <w:rPr>
          <w:rFonts w:cs="Times New Roman"/>
        </w:rPr>
        <w:t xml:space="preserve"> percent</w:t>
      </w:r>
      <w:r w:rsidR="00376D40" w:rsidRPr="00B357A1">
        <w:rPr>
          <w:rFonts w:cs="Times New Roman"/>
        </w:rPr>
        <w:t xml:space="preserve"> over the last six years.</w:t>
      </w:r>
      <w:r w:rsidR="00DD0D45" w:rsidRPr="00B357A1">
        <w:rPr>
          <w:rFonts w:cs="Times New Roman"/>
        </w:rPr>
        <w:t xml:space="preserve"> </w:t>
      </w:r>
      <w:r w:rsidR="00376D40" w:rsidRPr="00B357A1">
        <w:rPr>
          <w:rFonts w:cs="Times New Roman"/>
        </w:rPr>
        <w:t xml:space="preserve">There have also been televised courses offered at </w:t>
      </w:r>
      <w:r w:rsidR="004A1436" w:rsidRPr="00B357A1">
        <w:rPr>
          <w:rFonts w:cs="Times New Roman"/>
        </w:rPr>
        <w:t>Sierra Pacific</w:t>
      </w:r>
      <w:r w:rsidR="00376D40" w:rsidRPr="00B357A1">
        <w:rPr>
          <w:rFonts w:cs="Times New Roman"/>
        </w:rPr>
        <w:t>. However, these have decreased over the last five years.</w:t>
      </w:r>
      <w:r w:rsidR="00DD0D45" w:rsidRPr="00B357A1">
        <w:rPr>
          <w:rFonts w:cs="Times New Roman"/>
        </w:rPr>
        <w:t xml:space="preserve"> </w:t>
      </w:r>
      <w:r>
        <w:rPr>
          <w:rFonts w:cs="Times New Roman"/>
        </w:rPr>
        <w:t>In Fall 201</w:t>
      </w:r>
      <w:r w:rsidR="00330E25">
        <w:rPr>
          <w:rFonts w:cs="Times New Roman"/>
        </w:rPr>
        <w:t>5</w:t>
      </w:r>
      <w:r w:rsidR="00C70846" w:rsidRPr="00B357A1">
        <w:rPr>
          <w:rFonts w:cs="Times New Roman"/>
        </w:rPr>
        <w:t>, there were only three</w:t>
      </w:r>
      <w:r w:rsidR="00376D40" w:rsidRPr="00B357A1">
        <w:rPr>
          <w:rFonts w:cs="Times New Roman"/>
        </w:rPr>
        <w:t xml:space="preserve"> TV course sections offered at </w:t>
      </w:r>
      <w:r w:rsidR="004A1436" w:rsidRPr="00B357A1">
        <w:rPr>
          <w:rFonts w:cs="Times New Roman"/>
        </w:rPr>
        <w:t>Sierra Pacific</w:t>
      </w:r>
      <w:r w:rsidR="00376D40" w:rsidRPr="00B357A1">
        <w:rPr>
          <w:rFonts w:cs="Times New Roman"/>
        </w:rPr>
        <w:t>.</w:t>
      </w:r>
      <w:r w:rsidR="00DD0D45" w:rsidRPr="00B357A1">
        <w:rPr>
          <w:rFonts w:cs="Times New Roman"/>
        </w:rPr>
        <w:t xml:space="preserve"> </w:t>
      </w:r>
      <w:r w:rsidR="00376D40" w:rsidRPr="00B357A1">
        <w:rPr>
          <w:rFonts w:cs="Times New Roman"/>
        </w:rPr>
        <w:t xml:space="preserve">However, it is important to note that </w:t>
      </w:r>
      <w:r w:rsidR="004A1436" w:rsidRPr="00B357A1">
        <w:rPr>
          <w:rFonts w:cs="Times New Roman"/>
        </w:rPr>
        <w:t>OL</w:t>
      </w:r>
      <w:r w:rsidR="00376D40" w:rsidRPr="00B357A1">
        <w:rPr>
          <w:rFonts w:cs="Times New Roman"/>
        </w:rPr>
        <w:t xml:space="preserve"> courses </w:t>
      </w:r>
      <w:r w:rsidR="00A40BD3" w:rsidRPr="00B357A1">
        <w:rPr>
          <w:rFonts w:cs="Times New Roman"/>
        </w:rPr>
        <w:t>now</w:t>
      </w:r>
      <w:r w:rsidR="00376D40" w:rsidRPr="00B357A1">
        <w:rPr>
          <w:rFonts w:cs="Times New Roman"/>
        </w:rPr>
        <w:t xml:space="preserve"> only account for </w:t>
      </w:r>
      <w:r w:rsidR="00A40BD3" w:rsidRPr="00B357A1">
        <w:rPr>
          <w:rFonts w:cs="Times New Roman"/>
        </w:rPr>
        <w:t>approximately</w:t>
      </w:r>
      <w:r w:rsidR="00376D40" w:rsidRPr="00B357A1">
        <w:rPr>
          <w:rFonts w:cs="Times New Roman"/>
        </w:rPr>
        <w:t xml:space="preserve"> </w:t>
      </w:r>
      <w:r w:rsidR="00A40BD3" w:rsidRPr="00B357A1">
        <w:rPr>
          <w:rFonts w:cs="Times New Roman"/>
        </w:rPr>
        <w:t>12</w:t>
      </w:r>
      <w:r w:rsidR="004A1436" w:rsidRPr="00B357A1">
        <w:rPr>
          <w:rFonts w:cs="Times New Roman"/>
        </w:rPr>
        <w:t xml:space="preserve"> percent</w:t>
      </w:r>
      <w:r w:rsidR="00376D40" w:rsidRPr="00B357A1">
        <w:rPr>
          <w:rFonts w:cs="Times New Roman"/>
        </w:rPr>
        <w:t xml:space="preserve"> of all course sections at </w:t>
      </w:r>
      <w:r w:rsidR="004A1436" w:rsidRPr="00B357A1">
        <w:rPr>
          <w:rFonts w:cs="Times New Roman"/>
        </w:rPr>
        <w:t>Sierra Pacific</w:t>
      </w:r>
      <w:r w:rsidR="00376D40" w:rsidRPr="00B357A1">
        <w:rPr>
          <w:rFonts w:cs="Times New Roman"/>
        </w:rPr>
        <w:t>.</w:t>
      </w:r>
      <w:r w:rsidR="00DD0D45" w:rsidRPr="00B357A1">
        <w:rPr>
          <w:rFonts w:cs="Times New Roman"/>
        </w:rPr>
        <w:t xml:space="preserve"> </w:t>
      </w:r>
      <w:r w:rsidR="000F3D62" w:rsidRPr="00B357A1">
        <w:rPr>
          <w:rFonts w:cs="Times New Roman"/>
        </w:rPr>
        <w:t xml:space="preserve">There has also </w:t>
      </w:r>
      <w:r w:rsidR="00D612C2" w:rsidRPr="00B357A1">
        <w:rPr>
          <w:rFonts w:cs="Times New Roman"/>
        </w:rPr>
        <w:t>been</w:t>
      </w:r>
      <w:r w:rsidR="00376D40" w:rsidRPr="00B357A1">
        <w:rPr>
          <w:rFonts w:cs="Times New Roman"/>
        </w:rPr>
        <w:t xml:space="preserve"> </w:t>
      </w:r>
      <w:r w:rsidR="003E01A8" w:rsidRPr="00B357A1">
        <w:rPr>
          <w:rFonts w:cs="Times New Roman"/>
        </w:rPr>
        <w:t>intense</w:t>
      </w:r>
      <w:r w:rsidR="00376D40" w:rsidRPr="00B357A1">
        <w:rPr>
          <w:rFonts w:cs="Times New Roman"/>
        </w:rPr>
        <w:t xml:space="preserve"> growth in web-enhanced classes and these are likely to be a robust source for </w:t>
      </w:r>
      <w:r w:rsidR="004A1436" w:rsidRPr="00B357A1">
        <w:rPr>
          <w:rFonts w:cs="Times New Roman"/>
        </w:rPr>
        <w:t>OL</w:t>
      </w:r>
      <w:r w:rsidR="00376D40" w:rsidRPr="00B357A1">
        <w:rPr>
          <w:rFonts w:cs="Times New Roman"/>
        </w:rPr>
        <w:t xml:space="preserve"> courses over the next few years. There are currently </w:t>
      </w:r>
      <w:r w:rsidR="00413D62" w:rsidRPr="00B357A1">
        <w:rPr>
          <w:rFonts w:cs="Times New Roman"/>
        </w:rPr>
        <w:t>over 12</w:t>
      </w:r>
      <w:r w:rsidR="00376D40" w:rsidRPr="00B357A1">
        <w:rPr>
          <w:rFonts w:cs="Times New Roman"/>
        </w:rPr>
        <w:t xml:space="preserve">00 courses sections using </w:t>
      </w:r>
      <w:r w:rsidR="001E2198" w:rsidRPr="00B357A1">
        <w:rPr>
          <w:rFonts w:cs="Times New Roman"/>
        </w:rPr>
        <w:t>LMS</w:t>
      </w:r>
      <w:r w:rsidR="00376D40" w:rsidRPr="00B357A1">
        <w:rPr>
          <w:rFonts w:cs="Times New Roman"/>
        </w:rPr>
        <w:t xml:space="preserve"> each semester (combined online, hybrid</w:t>
      </w:r>
      <w:r w:rsidR="00AA5CCC">
        <w:rPr>
          <w:rFonts w:cs="Times New Roman"/>
        </w:rPr>
        <w:t>,</w:t>
      </w:r>
      <w:r w:rsidR="00376D40" w:rsidRPr="00B357A1">
        <w:rPr>
          <w:rFonts w:cs="Times New Roman"/>
        </w:rPr>
        <w:t xml:space="preserve"> and web-enhanced).</w:t>
      </w:r>
    </w:p>
    <w:p w14:paraId="2E16250E" w14:textId="2D711E5D" w:rsidR="00DF7806" w:rsidRDefault="00DF7806" w:rsidP="000D4400">
      <w:pPr>
        <w:pStyle w:val="NormalNusYdTUJEQdfaQVBZZHqDBycfle738o0aBx97crLw"/>
        <w:rPr>
          <w:rFonts w:cs="Times New Roman"/>
        </w:rPr>
      </w:pPr>
      <w:r w:rsidRPr="00B357A1">
        <w:rPr>
          <w:rFonts w:cs="Times New Roman"/>
        </w:rPr>
        <w:t xml:space="preserve">Sierra Pacific Community College District currently has no complete degree programs being offered entirely by distance methods, but there are several certificate programs which are available online. At least one course in each General Education area has been approved for online learning delivery, but not </w:t>
      </w:r>
      <w:r w:rsidR="004778DE" w:rsidRPr="00B357A1">
        <w:rPr>
          <w:rFonts w:cs="Times New Roman"/>
        </w:rPr>
        <w:t>all</w:t>
      </w:r>
      <w:r w:rsidRPr="00B357A1">
        <w:rPr>
          <w:rFonts w:cs="Times New Roman"/>
        </w:rPr>
        <w:t xml:space="preserve"> these courses are currently being offered. There are other graduation requirements that cannot currently be met through online learning methods.</w:t>
      </w:r>
    </w:p>
    <w:p w14:paraId="2E16250F" w14:textId="77777777" w:rsidR="00376D40" w:rsidRPr="00B357A1" w:rsidRDefault="00376D40">
      <w:pPr>
        <w:pStyle w:val="Heading2"/>
        <w:pPrChange w:id="26" w:author="Thomas Wolf" w:date="2022-11-14T16:05:00Z">
          <w:pPr>
            <w:pStyle w:val="NormalNusYdTUJEQdfaQVBZZHqDBycfle738o0aBx97crLw"/>
          </w:pPr>
        </w:pPrChange>
      </w:pPr>
      <w:bookmarkStart w:id="27" w:name="_Toc119500684"/>
      <w:r w:rsidRPr="00B357A1">
        <w:t xml:space="preserve">What student support services are currently available to </w:t>
      </w:r>
      <w:r w:rsidR="00AA6DFE" w:rsidRPr="00B357A1">
        <w:t>online learning</w:t>
      </w:r>
      <w:r w:rsidRPr="00B357A1">
        <w:t xml:space="preserve"> students?</w:t>
      </w:r>
      <w:bookmarkEnd w:id="27"/>
    </w:p>
    <w:p w14:paraId="2E162510" w14:textId="77777777" w:rsidR="00376D40" w:rsidRDefault="00376D40" w:rsidP="000D4400">
      <w:pPr>
        <w:pStyle w:val="NormalNusYdTUJEQdfaQVBZZHqDBycfle738o0aBx97crLw"/>
        <w:rPr>
          <w:rFonts w:cs="Times New Roman"/>
        </w:rPr>
      </w:pPr>
      <w:r w:rsidRPr="00B357A1">
        <w:rPr>
          <w:rFonts w:cs="Times New Roman"/>
        </w:rPr>
        <w:t xml:space="preserve">The </w:t>
      </w:r>
      <w:r w:rsidR="004A1436" w:rsidRPr="00B357A1">
        <w:rPr>
          <w:rFonts w:cs="Times New Roman"/>
        </w:rPr>
        <w:t>OL</w:t>
      </w:r>
      <w:r w:rsidRPr="00B357A1">
        <w:rPr>
          <w:rFonts w:cs="Times New Roman"/>
        </w:rPr>
        <w:t xml:space="preserve"> Task Force developed a matrix of services that are currently available by email, online or by phone so that they can be utilized by </w:t>
      </w:r>
      <w:r w:rsidR="004A1436" w:rsidRPr="00B357A1">
        <w:rPr>
          <w:rFonts w:cs="Times New Roman"/>
        </w:rPr>
        <w:t>OL</w:t>
      </w:r>
      <w:r w:rsidRPr="00B357A1">
        <w:rPr>
          <w:rFonts w:cs="Times New Roman"/>
        </w:rPr>
        <w:t xml:space="preserve"> students. However, this matrix is incomplete and will need to </w:t>
      </w:r>
      <w:r w:rsidR="001E0E6E" w:rsidRPr="00B357A1">
        <w:rPr>
          <w:rFonts w:cs="Times New Roman"/>
        </w:rPr>
        <w:t xml:space="preserve">be </w:t>
      </w:r>
      <w:r w:rsidRPr="00B357A1">
        <w:rPr>
          <w:rFonts w:cs="Times New Roman"/>
        </w:rPr>
        <w:t xml:space="preserve">updated before it can be used to determine which additional services will be needed to support students as our </w:t>
      </w:r>
      <w:r w:rsidR="004A1436" w:rsidRPr="00B357A1">
        <w:rPr>
          <w:rFonts w:cs="Times New Roman"/>
        </w:rPr>
        <w:t>OL</w:t>
      </w:r>
      <w:r w:rsidRPr="00B357A1">
        <w:rPr>
          <w:rFonts w:cs="Times New Roman"/>
        </w:rPr>
        <w:t xml:space="preserve"> of</w:t>
      </w:r>
      <w:r w:rsidR="00204824" w:rsidRPr="00B357A1">
        <w:rPr>
          <w:rFonts w:cs="Times New Roman"/>
        </w:rPr>
        <w:t>ferings increase in the future.</w:t>
      </w:r>
    </w:p>
    <w:p w14:paraId="2E162511" w14:textId="77777777" w:rsidR="00376D40" w:rsidRPr="00B357A1" w:rsidRDefault="00376D40">
      <w:pPr>
        <w:pStyle w:val="Heading2"/>
        <w:pPrChange w:id="28" w:author="Thomas Wolf" w:date="2022-11-14T16:05:00Z">
          <w:pPr>
            <w:pStyle w:val="NormalNusYdTUJEQdfaQVBZZHqDBycfle738o0aBx97crLw"/>
          </w:pPr>
        </w:pPrChange>
      </w:pPr>
      <w:bookmarkStart w:id="29" w:name="_Toc119500685"/>
      <w:r w:rsidRPr="00B357A1">
        <w:t>How are faculty members trained to teach online, hybrid or web-enhanced courses?</w:t>
      </w:r>
      <w:bookmarkEnd w:id="29"/>
    </w:p>
    <w:p w14:paraId="2E162512" w14:textId="3EA825D2" w:rsidR="00376D40" w:rsidRPr="00B357A1" w:rsidRDefault="00376D40" w:rsidP="000D4400">
      <w:pPr>
        <w:pStyle w:val="NormalNusYdTUJEQdfaQVBZZHqDBycfle738o0aBx97crLw"/>
        <w:rPr>
          <w:rFonts w:cs="Times New Roman"/>
        </w:rPr>
      </w:pPr>
      <w:r w:rsidRPr="00B357A1">
        <w:rPr>
          <w:rFonts w:cs="Times New Roman"/>
        </w:rPr>
        <w:t xml:space="preserve">In the absence of any district-wide guidelines or standards, </w:t>
      </w:r>
      <w:r w:rsidR="004A1436" w:rsidRPr="00B357A1">
        <w:rPr>
          <w:rFonts w:cs="Times New Roman"/>
        </w:rPr>
        <w:t>Sierra Pacific</w:t>
      </w:r>
      <w:r w:rsidRPr="00B357A1">
        <w:rPr>
          <w:rFonts w:cs="Times New Roman"/>
        </w:rPr>
        <w:t xml:space="preserve"> develope</w:t>
      </w:r>
      <w:r w:rsidR="000F3D62" w:rsidRPr="00B357A1">
        <w:rPr>
          <w:rFonts w:cs="Times New Roman"/>
        </w:rPr>
        <w:t xml:space="preserve">d its own </w:t>
      </w:r>
      <w:r w:rsidR="00D612C2" w:rsidRPr="00B357A1">
        <w:rPr>
          <w:rFonts w:cs="Times New Roman"/>
        </w:rPr>
        <w:t>standards</w:t>
      </w:r>
      <w:r w:rsidR="00330E25">
        <w:rPr>
          <w:rFonts w:cs="Times New Roman"/>
        </w:rPr>
        <w:t xml:space="preserve"> for online instructors in 2009</w:t>
      </w:r>
      <w:r w:rsidR="00BF6D08" w:rsidRPr="00B357A1">
        <w:rPr>
          <w:rFonts w:cs="Times New Roman"/>
        </w:rPr>
        <w:t>. The current Guidelines for Online</w:t>
      </w:r>
      <w:r w:rsidRPr="00B357A1">
        <w:rPr>
          <w:rFonts w:cs="Times New Roman"/>
        </w:rPr>
        <w:t xml:space="preserve"> Instruction require that instructors complete the </w:t>
      </w:r>
      <w:r w:rsidR="004A1436" w:rsidRPr="00B357A1">
        <w:rPr>
          <w:rFonts w:cs="Times New Roman"/>
        </w:rPr>
        <w:t>Sierra Pacific</w:t>
      </w:r>
      <w:r w:rsidRPr="00B357A1">
        <w:rPr>
          <w:rFonts w:cs="Times New Roman"/>
        </w:rPr>
        <w:t xml:space="preserve"> Online Teaching Institute offered at the Instructional Technology Center or an equivalent program of preparation before teaching a </w:t>
      </w:r>
      <w:r w:rsidR="00D612C2" w:rsidRPr="00B357A1">
        <w:rPr>
          <w:rFonts w:cs="Times New Roman"/>
        </w:rPr>
        <w:t>fully</w:t>
      </w:r>
      <w:r w:rsidRPr="00B357A1">
        <w:rPr>
          <w:rFonts w:cs="Times New Roman"/>
        </w:rPr>
        <w:t>-online course. Over 390 faculty members have attended the Online Teaching Institute offered at the ITC. A few faculty members have completed similar programs at other colleges</w:t>
      </w:r>
      <w:r w:rsidR="00214119">
        <w:rPr>
          <w:rFonts w:cs="Times New Roman"/>
        </w:rPr>
        <w:t>. Others have completed the one-</w:t>
      </w:r>
      <w:r w:rsidRPr="00B357A1">
        <w:rPr>
          <w:rFonts w:cs="Times New Roman"/>
        </w:rPr>
        <w:t xml:space="preserve">unit online course offered at </w:t>
      </w:r>
      <w:r w:rsidR="004A1436" w:rsidRPr="00B357A1">
        <w:rPr>
          <w:rFonts w:cs="Times New Roman"/>
        </w:rPr>
        <w:t>Sierra Pacific</w:t>
      </w:r>
      <w:r w:rsidRPr="00B357A1">
        <w:rPr>
          <w:rFonts w:cs="Times New Roman"/>
        </w:rPr>
        <w:t xml:space="preserve"> (</w:t>
      </w:r>
      <w:r w:rsidR="00BF6D08" w:rsidRPr="00B357A1">
        <w:rPr>
          <w:rFonts w:cs="Times New Roman"/>
        </w:rPr>
        <w:t>Online</w:t>
      </w:r>
      <w:r w:rsidRPr="00B357A1">
        <w:rPr>
          <w:rFonts w:cs="Times New Roman"/>
        </w:rPr>
        <w:t xml:space="preserve"> Studies </w:t>
      </w:r>
      <w:r w:rsidR="00BF6D08" w:rsidRPr="00B357A1">
        <w:rPr>
          <w:rFonts w:cs="Times New Roman"/>
        </w:rPr>
        <w:t>300—</w:t>
      </w:r>
      <w:r w:rsidRPr="00B357A1">
        <w:rPr>
          <w:rFonts w:cs="Times New Roman"/>
        </w:rPr>
        <w:t>Teaching Online)</w:t>
      </w:r>
      <w:r w:rsidR="004778DE">
        <w:rPr>
          <w:rFonts w:cs="Times New Roman"/>
        </w:rPr>
        <w:t>,</w:t>
      </w:r>
      <w:r w:rsidRPr="00B357A1">
        <w:rPr>
          <w:rFonts w:cs="Times New Roman"/>
        </w:rPr>
        <w:t xml:space="preserve"> which is also recommended as part of the Online Teaching Institute certificate </w:t>
      </w:r>
      <w:r w:rsidR="004778DE" w:rsidRPr="00B357A1">
        <w:rPr>
          <w:rFonts w:cs="Times New Roman"/>
        </w:rPr>
        <w:t>to</w:t>
      </w:r>
      <w:r w:rsidRPr="00B357A1">
        <w:rPr>
          <w:rFonts w:cs="Times New Roman"/>
        </w:rPr>
        <w:t xml:space="preserve"> gain experience as an online student.</w:t>
      </w:r>
    </w:p>
    <w:p w14:paraId="2E162513" w14:textId="77777777" w:rsidR="00376D40" w:rsidRDefault="00376D40">
      <w:pPr>
        <w:pStyle w:val="Heading2"/>
        <w:pPrChange w:id="30" w:author="Thomas Wolf" w:date="2022-11-14T16:05:00Z">
          <w:pPr>
            <w:pStyle w:val="NormalNusYdTUJEQdfaQVBZZHqDBycfle738o0aBx97crLw"/>
          </w:pPr>
        </w:pPrChange>
      </w:pPr>
      <w:bookmarkStart w:id="31" w:name="_Toc119500686"/>
      <w:r w:rsidRPr="00B357A1">
        <w:lastRenderedPageBreak/>
        <w:t>What tech support services are available for faculty, staff and students?</w:t>
      </w:r>
      <w:bookmarkEnd w:id="31"/>
    </w:p>
    <w:p w14:paraId="2E162514" w14:textId="77777777" w:rsidR="00376D40" w:rsidRDefault="00376D40" w:rsidP="000D4400">
      <w:pPr>
        <w:pStyle w:val="NormalNusYdTUJEQdfaQVBZZHqDBycfle738o0aBx97crLw"/>
        <w:rPr>
          <w:rFonts w:cs="Times New Roman"/>
        </w:rPr>
      </w:pPr>
      <w:r w:rsidRPr="00B357A1">
        <w:rPr>
          <w:rFonts w:cs="Times New Roman"/>
        </w:rPr>
        <w:t xml:space="preserve">The ITC has trained and supported over </w:t>
      </w:r>
      <w:r w:rsidR="00BE03F1" w:rsidRPr="00B357A1">
        <w:rPr>
          <w:rFonts w:cs="Times New Roman"/>
        </w:rPr>
        <w:t>240</w:t>
      </w:r>
      <w:r w:rsidRPr="00B357A1">
        <w:rPr>
          <w:rFonts w:cs="Times New Roman"/>
        </w:rPr>
        <w:t xml:space="preserve"> instructors to teach online courses or web-enhance their courses in the past five years. This has resulted in very rapid growth in online, hybrid and web-enhanced courses at </w:t>
      </w:r>
      <w:r w:rsidR="004A1436" w:rsidRPr="00B357A1">
        <w:rPr>
          <w:rFonts w:cs="Times New Roman"/>
        </w:rPr>
        <w:t>Sierra Pacific</w:t>
      </w:r>
      <w:r w:rsidRPr="00B357A1">
        <w:rPr>
          <w:rFonts w:cs="Times New Roman"/>
        </w:rPr>
        <w:t xml:space="preserve">. Each semester course sites need to be created or copied. The ITC supports over </w:t>
      </w:r>
      <w:r w:rsidR="00BE03F1" w:rsidRPr="00B357A1">
        <w:rPr>
          <w:rFonts w:cs="Times New Roman"/>
        </w:rPr>
        <w:t>760</w:t>
      </w:r>
      <w:r w:rsidRPr="00B357A1">
        <w:rPr>
          <w:rFonts w:cs="Times New Roman"/>
        </w:rPr>
        <w:t xml:space="preserve"> courses per semester. Within the district, this is almost twice as many courses and instructors as other colleges. In addition to faculty support, over </w:t>
      </w:r>
      <w:r w:rsidR="00BE03F1" w:rsidRPr="00B357A1">
        <w:rPr>
          <w:rFonts w:cs="Times New Roman"/>
        </w:rPr>
        <w:t>18</w:t>
      </w:r>
      <w:r w:rsidRPr="00B357A1">
        <w:rPr>
          <w:rFonts w:cs="Times New Roman"/>
        </w:rPr>
        <w:t xml:space="preserve">,000 students need to be linked to these sites. Many of these students come in, call or email the ITC for help and support. The ITC has created the district-wide </w:t>
      </w:r>
      <w:r w:rsidR="00BE03F1" w:rsidRPr="00B357A1">
        <w:rPr>
          <w:rFonts w:cs="Times New Roman"/>
        </w:rPr>
        <w:t>LMS</w:t>
      </w:r>
      <w:r w:rsidRPr="00B357A1">
        <w:rPr>
          <w:rFonts w:cs="Times New Roman"/>
        </w:rPr>
        <w:t xml:space="preserve"> Help website which includes written instructions, tutorials</w:t>
      </w:r>
      <w:r w:rsidR="00AA5CCC">
        <w:rPr>
          <w:rFonts w:cs="Times New Roman"/>
        </w:rPr>
        <w:t>,</w:t>
      </w:r>
      <w:r w:rsidRPr="00B357A1">
        <w:rPr>
          <w:rFonts w:cs="Times New Roman"/>
        </w:rPr>
        <w:t xml:space="preserve"> and video demonstrations.</w:t>
      </w:r>
    </w:p>
    <w:p w14:paraId="2E162515" w14:textId="130A5766" w:rsidR="00376D40" w:rsidRDefault="00376D40" w:rsidP="000D4400">
      <w:pPr>
        <w:pStyle w:val="NormalNusYdTUJEQdfaQVBZZHqDBycfle738o0aBx97crLw"/>
        <w:rPr>
          <w:rFonts w:cs="Times New Roman"/>
        </w:rPr>
      </w:pPr>
      <w:r w:rsidRPr="00B357A1">
        <w:rPr>
          <w:rFonts w:cs="Times New Roman"/>
        </w:rPr>
        <w:t xml:space="preserve">Although this support site is available district-wide, it has been updated and maintained solely by the ITC for the last five years. The district does provide a general Help Desk which provides support for students Monday through Friday from 7:30 am to 5:30 pm. However, most </w:t>
      </w:r>
      <w:r w:rsidR="004A1436" w:rsidRPr="00B357A1">
        <w:rPr>
          <w:rFonts w:cs="Times New Roman"/>
        </w:rPr>
        <w:t>OL</w:t>
      </w:r>
      <w:r w:rsidRPr="00B357A1">
        <w:rPr>
          <w:rFonts w:cs="Times New Roman"/>
        </w:rPr>
        <w:t xml:space="preserve"> students are active in their courses during evenings and weekends when there is no technical support available. Also, the </w:t>
      </w:r>
      <w:r w:rsidR="00D612C2" w:rsidRPr="00B357A1">
        <w:rPr>
          <w:rFonts w:cs="Times New Roman"/>
        </w:rPr>
        <w:t>district Help Desk does</w:t>
      </w:r>
      <w:r w:rsidRPr="00B357A1">
        <w:rPr>
          <w:rFonts w:cs="Times New Roman"/>
        </w:rPr>
        <w:t xml:space="preserve"> not provide </w:t>
      </w:r>
      <w:r w:rsidR="00330E25">
        <w:rPr>
          <w:rFonts w:cs="Times New Roman"/>
        </w:rPr>
        <w:t>support to faculty. In June 2009</w:t>
      </w:r>
      <w:r w:rsidRPr="00B357A1">
        <w:rPr>
          <w:rFonts w:cs="Times New Roman"/>
        </w:rPr>
        <w:t>, the district purchased 24/7 Help Desk services from a vendor. However, the staff who provide these services for the vendor are often inadequately trained so many items get escalated to the college support staff, especially faculty support questions.</w:t>
      </w:r>
    </w:p>
    <w:p w14:paraId="2E162516" w14:textId="77777777" w:rsidR="00376D40" w:rsidRPr="00B357A1" w:rsidRDefault="00376D40">
      <w:pPr>
        <w:pStyle w:val="Heading2"/>
        <w:pPrChange w:id="32" w:author="Thomas Wolf" w:date="2022-11-14T16:05:00Z">
          <w:pPr>
            <w:pStyle w:val="NormalNusYdTUJEQdfaQVBZZHqDBycfle738o0aBx97crLw"/>
          </w:pPr>
        </w:pPrChange>
      </w:pPr>
      <w:bookmarkStart w:id="33" w:name="_Toc119500687"/>
      <w:r w:rsidRPr="00B357A1">
        <w:t>What rese</w:t>
      </w:r>
      <w:r w:rsidR="007558C8" w:rsidRPr="00B357A1">
        <w:t>arc</w:t>
      </w:r>
      <w:r w:rsidRPr="00B357A1">
        <w:t>h is there about how our online students compare with in-class students?</w:t>
      </w:r>
      <w:bookmarkEnd w:id="33"/>
    </w:p>
    <w:p w14:paraId="2E162517" w14:textId="1D4EA893" w:rsidR="00376D40" w:rsidRPr="00B357A1" w:rsidRDefault="00376D40" w:rsidP="000D4400">
      <w:pPr>
        <w:pStyle w:val="NormalNusYdTUJEQdfaQVBZZHqDBycfle738o0aBx97crLw"/>
        <w:rPr>
          <w:rFonts w:cs="Times New Roman"/>
        </w:rPr>
      </w:pPr>
      <w:r w:rsidRPr="00B357A1">
        <w:rPr>
          <w:rFonts w:cs="Times New Roman"/>
        </w:rPr>
        <w:t xml:space="preserve">A report generated by </w:t>
      </w:r>
      <w:r w:rsidR="004A1436" w:rsidRPr="00B357A1">
        <w:rPr>
          <w:rFonts w:cs="Times New Roman"/>
        </w:rPr>
        <w:t>Sierra Pacific</w:t>
      </w:r>
      <w:r w:rsidRPr="00B357A1">
        <w:rPr>
          <w:rFonts w:cs="Times New Roman"/>
        </w:rPr>
        <w:t xml:space="preserve"> Rese</w:t>
      </w:r>
      <w:r w:rsidR="00413D62" w:rsidRPr="00B357A1">
        <w:rPr>
          <w:rFonts w:cs="Times New Roman"/>
        </w:rPr>
        <w:t>arch Office in Feb</w:t>
      </w:r>
      <w:r w:rsidR="00330E25">
        <w:rPr>
          <w:rFonts w:cs="Times New Roman"/>
        </w:rPr>
        <w:t>ruary 2015</w:t>
      </w:r>
      <w:r w:rsidRPr="00B357A1">
        <w:rPr>
          <w:rFonts w:cs="Times New Roman"/>
        </w:rPr>
        <w:t xml:space="preserve"> provides some interesting information on our online courses and the students enrolled in them over the last five years.</w:t>
      </w:r>
    </w:p>
    <w:p w14:paraId="2E162518" w14:textId="77777777" w:rsidR="00376D40" w:rsidRPr="00451083" w:rsidRDefault="007C456B" w:rsidP="002F1F6D">
      <w:pPr>
        <w:pStyle w:val="ListParagraphlB565ui1mjOmLpSFVTdr1a5IOeBJGK5AFNyEuN3eXJ9PqKF7rfQ"/>
        <w:numPr>
          <w:ilvl w:val="0"/>
          <w:numId w:val="21"/>
        </w:numPr>
        <w:spacing w:after="60"/>
        <w:contextualSpacing w:val="0"/>
        <w:rPr>
          <w:rFonts w:cs="Times New Roman"/>
        </w:rPr>
      </w:pPr>
      <w:r w:rsidRPr="00451083">
        <w:rPr>
          <w:rFonts w:cs="Times New Roman"/>
        </w:rPr>
        <w:t>Online courses have 26</w:t>
      </w:r>
      <w:r w:rsidR="004A1436" w:rsidRPr="00451083">
        <w:rPr>
          <w:rFonts w:cs="Times New Roman"/>
        </w:rPr>
        <w:t xml:space="preserve"> percent</w:t>
      </w:r>
      <w:r w:rsidR="00376D40" w:rsidRPr="00451083">
        <w:rPr>
          <w:rFonts w:cs="Times New Roman"/>
        </w:rPr>
        <w:t xml:space="preserve"> more female students than male students.</w:t>
      </w:r>
    </w:p>
    <w:p w14:paraId="2E162519" w14:textId="77777777" w:rsidR="00376D40" w:rsidRPr="00451083" w:rsidRDefault="00376D40" w:rsidP="002F1F6D">
      <w:pPr>
        <w:pStyle w:val="ListParagraphlB565ui1mjOmLpSFVTdr1a5IOeBJGK5AFNyEuN3eXJ9PqKF7rfQ"/>
        <w:numPr>
          <w:ilvl w:val="0"/>
          <w:numId w:val="21"/>
        </w:numPr>
        <w:spacing w:after="60"/>
        <w:contextualSpacing w:val="0"/>
        <w:rPr>
          <w:rFonts w:cs="Times New Roman"/>
        </w:rPr>
      </w:pPr>
      <w:r w:rsidRPr="00451083">
        <w:rPr>
          <w:rFonts w:cs="Times New Roman"/>
        </w:rPr>
        <w:t xml:space="preserve">All ethnic groups appear to be represented in the </w:t>
      </w:r>
      <w:r w:rsidR="004A1436" w:rsidRPr="00451083">
        <w:rPr>
          <w:rFonts w:cs="Times New Roman"/>
        </w:rPr>
        <w:t>Sierra Pacific</w:t>
      </w:r>
      <w:r w:rsidRPr="00451083">
        <w:rPr>
          <w:rFonts w:cs="Times New Roman"/>
        </w:rPr>
        <w:t xml:space="preserve"> online student population.</w:t>
      </w:r>
    </w:p>
    <w:p w14:paraId="2E16251A" w14:textId="4AE45D6C" w:rsidR="00376D40" w:rsidRPr="00451083" w:rsidRDefault="00376D40" w:rsidP="002F1F6D">
      <w:pPr>
        <w:pStyle w:val="ListParagraphlB565ui1mjOmLpSFVTdr1a5IOeBJGK5AFNyEuN3eXJ9PqKF7rfQ"/>
        <w:numPr>
          <w:ilvl w:val="0"/>
          <w:numId w:val="21"/>
        </w:numPr>
        <w:spacing w:after="60"/>
        <w:contextualSpacing w:val="0"/>
        <w:rPr>
          <w:rFonts w:cs="Times New Roman"/>
        </w:rPr>
      </w:pPr>
      <w:r w:rsidRPr="00451083">
        <w:rPr>
          <w:rFonts w:cs="Times New Roman"/>
        </w:rPr>
        <w:t xml:space="preserve">The online student population has a higher </w:t>
      </w:r>
      <w:r w:rsidR="00D612C2" w:rsidRPr="00451083">
        <w:rPr>
          <w:rFonts w:cs="Times New Roman"/>
        </w:rPr>
        <w:t>proportion</w:t>
      </w:r>
      <w:r w:rsidR="007558C8" w:rsidRPr="00451083">
        <w:rPr>
          <w:rFonts w:cs="Times New Roman"/>
        </w:rPr>
        <w:t xml:space="preserve"> of </w:t>
      </w:r>
      <w:r w:rsidR="007C456B" w:rsidRPr="00451083">
        <w:rPr>
          <w:rFonts w:cs="Times New Roman"/>
        </w:rPr>
        <w:t>returning</w:t>
      </w:r>
      <w:r w:rsidR="007558C8" w:rsidRPr="00451083">
        <w:rPr>
          <w:rFonts w:cs="Times New Roman"/>
        </w:rPr>
        <w:t xml:space="preserve"> students</w:t>
      </w:r>
      <w:r w:rsidR="004778DE">
        <w:rPr>
          <w:rFonts w:cs="Times New Roman"/>
        </w:rPr>
        <w:t>,</w:t>
      </w:r>
      <w:r w:rsidR="007558C8" w:rsidRPr="00451083">
        <w:rPr>
          <w:rFonts w:cs="Times New Roman"/>
        </w:rPr>
        <w:t xml:space="preserve"> and the </w:t>
      </w:r>
      <w:r w:rsidR="004778DE" w:rsidRPr="00451083">
        <w:rPr>
          <w:rFonts w:cs="Times New Roman"/>
        </w:rPr>
        <w:t>18-20</w:t>
      </w:r>
      <w:r w:rsidR="004778DE">
        <w:rPr>
          <w:rFonts w:cs="Times New Roman"/>
        </w:rPr>
        <w:t>-year-old students</w:t>
      </w:r>
      <w:r w:rsidRPr="00451083">
        <w:rPr>
          <w:rFonts w:cs="Times New Roman"/>
        </w:rPr>
        <w:t xml:space="preserve"> are under-represented.</w:t>
      </w:r>
    </w:p>
    <w:p w14:paraId="2E16251B" w14:textId="77777777" w:rsidR="00376D40" w:rsidRPr="00451083" w:rsidRDefault="00376D40" w:rsidP="002F1F6D">
      <w:pPr>
        <w:pStyle w:val="ListParagraphlB565ui1mjOmLpSFVTdr1a5IOeBJGK5AFNyEuN3eXJ9PqKF7rfQ"/>
        <w:numPr>
          <w:ilvl w:val="0"/>
          <w:numId w:val="21"/>
        </w:numPr>
        <w:spacing w:after="60"/>
        <w:contextualSpacing w:val="0"/>
        <w:rPr>
          <w:rFonts w:cs="Times New Roman"/>
        </w:rPr>
      </w:pPr>
      <w:r w:rsidRPr="00451083">
        <w:rPr>
          <w:rFonts w:cs="Times New Roman"/>
        </w:rPr>
        <w:t>The number of part-time students taking online courses has increased relative to full-time students ove</w:t>
      </w:r>
      <w:r w:rsidR="00AA6DFE" w:rsidRPr="00451083">
        <w:rPr>
          <w:rFonts w:cs="Times New Roman"/>
        </w:rPr>
        <w:t>r the last five years. Over one-</w:t>
      </w:r>
      <w:r w:rsidRPr="00451083">
        <w:rPr>
          <w:rFonts w:cs="Times New Roman"/>
        </w:rPr>
        <w:t xml:space="preserve">third of </w:t>
      </w:r>
      <w:r w:rsidR="004A1436" w:rsidRPr="00451083">
        <w:rPr>
          <w:rFonts w:cs="Times New Roman"/>
        </w:rPr>
        <w:t>OL</w:t>
      </w:r>
      <w:r w:rsidR="00AA6DFE" w:rsidRPr="00451083">
        <w:rPr>
          <w:rFonts w:cs="Times New Roman"/>
        </w:rPr>
        <w:t xml:space="preserve"> s</w:t>
      </w:r>
      <w:r w:rsidRPr="00451083">
        <w:rPr>
          <w:rFonts w:cs="Times New Roman"/>
        </w:rPr>
        <w:t>tudents are now taking six units or less.</w:t>
      </w:r>
    </w:p>
    <w:p w14:paraId="2E16251C" w14:textId="77777777" w:rsidR="00376D40" w:rsidRPr="00451083" w:rsidRDefault="00376D40" w:rsidP="002F1F6D">
      <w:pPr>
        <w:pStyle w:val="ListParagraphlB565ui1mjOmLpSFVTdr1a5IOeBJGK5AFNyEuN3eXJ9PqKF7rfQ"/>
        <w:numPr>
          <w:ilvl w:val="0"/>
          <w:numId w:val="21"/>
        </w:numPr>
        <w:spacing w:after="60"/>
        <w:contextualSpacing w:val="0"/>
        <w:rPr>
          <w:rFonts w:cs="Times New Roman"/>
        </w:rPr>
      </w:pPr>
      <w:r w:rsidRPr="00451083">
        <w:rPr>
          <w:rFonts w:cs="Times New Roman"/>
        </w:rPr>
        <w:t>Over 90</w:t>
      </w:r>
      <w:r w:rsidR="004A1436" w:rsidRPr="00451083">
        <w:rPr>
          <w:rFonts w:cs="Times New Roman"/>
        </w:rPr>
        <w:t xml:space="preserve"> percent</w:t>
      </w:r>
      <w:r w:rsidRPr="00451083">
        <w:rPr>
          <w:rFonts w:cs="Times New Roman"/>
        </w:rPr>
        <w:t xml:space="preserve"> of the courses offered in the last six years were transfer level courses and 55</w:t>
      </w:r>
      <w:r w:rsidR="004A1436" w:rsidRPr="00451083">
        <w:rPr>
          <w:rFonts w:cs="Times New Roman"/>
        </w:rPr>
        <w:t xml:space="preserve"> percent</w:t>
      </w:r>
      <w:r w:rsidRPr="00451083">
        <w:rPr>
          <w:rFonts w:cs="Times New Roman"/>
        </w:rPr>
        <w:t xml:space="preserve"> of online students taking online courses stated transfer to a four-year college was their goal.</w:t>
      </w:r>
    </w:p>
    <w:p w14:paraId="2E16251D" w14:textId="77777777" w:rsidR="00376D40" w:rsidRPr="00451083" w:rsidRDefault="00376D40" w:rsidP="002F1F6D">
      <w:pPr>
        <w:pStyle w:val="ListParagraphlB565ui1mjOmLpSFVTdr1a5IOeBJGK5AFNyEuN3eXJ9PqKF7rfQ"/>
        <w:numPr>
          <w:ilvl w:val="0"/>
          <w:numId w:val="21"/>
        </w:numPr>
        <w:spacing w:after="60"/>
        <w:contextualSpacing w:val="0"/>
        <w:rPr>
          <w:rFonts w:cs="Times New Roman"/>
        </w:rPr>
      </w:pPr>
      <w:r w:rsidRPr="00451083">
        <w:rPr>
          <w:rFonts w:cs="Times New Roman"/>
        </w:rPr>
        <w:t xml:space="preserve">In the last six years, the largest proportion of </w:t>
      </w:r>
      <w:r w:rsidR="004A1436" w:rsidRPr="00451083">
        <w:rPr>
          <w:rFonts w:cs="Times New Roman"/>
        </w:rPr>
        <w:t>OL</w:t>
      </w:r>
      <w:r w:rsidRPr="00451083">
        <w:rPr>
          <w:rFonts w:cs="Times New Roman"/>
        </w:rPr>
        <w:t xml:space="preserve"> courses was offered through CIS, English</w:t>
      </w:r>
      <w:r w:rsidR="00AF5246">
        <w:rPr>
          <w:rFonts w:cs="Times New Roman"/>
        </w:rPr>
        <w:t>,</w:t>
      </w:r>
      <w:r w:rsidRPr="00451083">
        <w:rPr>
          <w:rFonts w:cs="Times New Roman"/>
        </w:rPr>
        <w:t xml:space="preserve"> and Library/L</w:t>
      </w:r>
      <w:r w:rsidR="00AF5246">
        <w:rPr>
          <w:rFonts w:cs="Times New Roman"/>
        </w:rPr>
        <w:t xml:space="preserve">earning </w:t>
      </w:r>
      <w:r w:rsidRPr="00451083">
        <w:rPr>
          <w:rFonts w:cs="Times New Roman"/>
        </w:rPr>
        <w:t>R</w:t>
      </w:r>
      <w:r w:rsidR="00AF5246">
        <w:rPr>
          <w:rFonts w:cs="Times New Roman"/>
        </w:rPr>
        <w:t xml:space="preserve">esource </w:t>
      </w:r>
      <w:r w:rsidRPr="00451083">
        <w:rPr>
          <w:rFonts w:cs="Times New Roman"/>
        </w:rPr>
        <w:t>C</w:t>
      </w:r>
      <w:r w:rsidR="00AF5246">
        <w:rPr>
          <w:rFonts w:cs="Times New Roman"/>
        </w:rPr>
        <w:t>enter</w:t>
      </w:r>
      <w:r w:rsidRPr="00451083">
        <w:rPr>
          <w:rFonts w:cs="Times New Roman"/>
        </w:rPr>
        <w:t xml:space="preserve">. However, over 25 disciplines </w:t>
      </w:r>
      <w:r w:rsidR="007D2F9A" w:rsidRPr="00451083">
        <w:rPr>
          <w:rFonts w:cs="Times New Roman"/>
        </w:rPr>
        <w:t xml:space="preserve">currently </w:t>
      </w:r>
      <w:r w:rsidRPr="00451083">
        <w:rPr>
          <w:rFonts w:cs="Times New Roman"/>
        </w:rPr>
        <w:t>offer online courses.</w:t>
      </w:r>
    </w:p>
    <w:p w14:paraId="2E16251E" w14:textId="77777777" w:rsidR="00376D40" w:rsidRPr="00451083" w:rsidRDefault="003D1288" w:rsidP="002F1F6D">
      <w:pPr>
        <w:pStyle w:val="ListParagraphlB565ui1mjOmLpSFVTdr1a5IOeBJGK5AFNyEuN3eXJ9PqKF7rfQ"/>
        <w:numPr>
          <w:ilvl w:val="0"/>
          <w:numId w:val="21"/>
        </w:numPr>
        <w:spacing w:after="60"/>
        <w:contextualSpacing w:val="0"/>
        <w:rPr>
          <w:rFonts w:cs="Times New Roman"/>
        </w:rPr>
      </w:pPr>
      <w:r>
        <w:rPr>
          <w:rFonts w:cs="Times New Roman"/>
        </w:rPr>
        <w:t>T</w:t>
      </w:r>
      <w:r w:rsidR="00376D40" w:rsidRPr="00451083">
        <w:rPr>
          <w:rFonts w:cs="Times New Roman"/>
        </w:rPr>
        <w:t>he overall succe</w:t>
      </w:r>
      <w:r w:rsidR="003E01A8" w:rsidRPr="00451083">
        <w:rPr>
          <w:rFonts w:cs="Times New Roman"/>
        </w:rPr>
        <w:t>ss rate for online classes is 72</w:t>
      </w:r>
      <w:r w:rsidR="004A1436" w:rsidRPr="00451083">
        <w:rPr>
          <w:rFonts w:cs="Times New Roman"/>
        </w:rPr>
        <w:t xml:space="preserve"> percent</w:t>
      </w:r>
      <w:r w:rsidR="00376D40" w:rsidRPr="00451083">
        <w:rPr>
          <w:rFonts w:cs="Times New Roman"/>
        </w:rPr>
        <w:t xml:space="preserve"> compared to 69.5</w:t>
      </w:r>
      <w:r w:rsidR="004A1436" w:rsidRPr="00451083">
        <w:rPr>
          <w:rFonts w:cs="Times New Roman"/>
        </w:rPr>
        <w:t xml:space="preserve"> percent</w:t>
      </w:r>
      <w:r w:rsidR="00376D40" w:rsidRPr="00451083">
        <w:rPr>
          <w:rFonts w:cs="Times New Roman"/>
        </w:rPr>
        <w:t xml:space="preserve"> for traditional classes, </w:t>
      </w:r>
      <w:r>
        <w:rPr>
          <w:rFonts w:cs="Times New Roman"/>
        </w:rPr>
        <w:t xml:space="preserve">which is </w:t>
      </w:r>
      <w:r w:rsidR="00376D40" w:rsidRPr="00451083">
        <w:rPr>
          <w:rFonts w:cs="Times New Roman"/>
        </w:rPr>
        <w:t>not a significant difference.</w:t>
      </w:r>
    </w:p>
    <w:p w14:paraId="2E16251F" w14:textId="77777777" w:rsidR="00376D40" w:rsidRPr="00451083" w:rsidRDefault="00376D40" w:rsidP="002F1F6D">
      <w:pPr>
        <w:pStyle w:val="ListParagraphlB565ui1mjOmLpSFVTdr1a5IOeBJGK5AFNyEuN3eXJ9PqKF7rfQ"/>
        <w:numPr>
          <w:ilvl w:val="0"/>
          <w:numId w:val="21"/>
        </w:numPr>
        <w:spacing w:after="60"/>
        <w:contextualSpacing w:val="0"/>
        <w:rPr>
          <w:rFonts w:cs="Times New Roman"/>
        </w:rPr>
      </w:pPr>
      <w:r w:rsidRPr="00451083">
        <w:rPr>
          <w:rFonts w:cs="Times New Roman"/>
        </w:rPr>
        <w:t>Grade distributions in online courses are only slightly different from traditional classes. There are more A grades and slightly higher withdrawals. Additional analysis shows that students who do well online are also achieving similar grades in their face-to-face classes.</w:t>
      </w:r>
    </w:p>
    <w:p w14:paraId="2E162520" w14:textId="77777777" w:rsidR="00171AD4" w:rsidRDefault="00A8622B" w:rsidP="002F1F6D">
      <w:pPr>
        <w:pStyle w:val="ListParagraphlB565ui1mjOmLpSFVTdr1a5IOeBJGK5AFNyEuN3eXJ9PqKF7rfQ"/>
        <w:numPr>
          <w:ilvl w:val="0"/>
          <w:numId w:val="21"/>
        </w:numPr>
        <w:spacing w:after="60"/>
        <w:contextualSpacing w:val="0"/>
        <w:rPr>
          <w:rFonts w:cs="Times New Roman"/>
        </w:rPr>
      </w:pPr>
      <w:r w:rsidRPr="00451083">
        <w:rPr>
          <w:rFonts w:cs="Times New Roman"/>
        </w:rPr>
        <w:t xml:space="preserve">When post-course </w:t>
      </w:r>
      <w:r w:rsidR="00D612C2" w:rsidRPr="00451083">
        <w:rPr>
          <w:rFonts w:cs="Times New Roman"/>
        </w:rPr>
        <w:t>assessments</w:t>
      </w:r>
      <w:r w:rsidR="00376D40" w:rsidRPr="00451083">
        <w:rPr>
          <w:rFonts w:cs="Times New Roman"/>
        </w:rPr>
        <w:t xml:space="preserve"> for all modes of delivery are available, it will be possible to confirm whether equivalent learning has occurred.</w:t>
      </w:r>
    </w:p>
    <w:p w14:paraId="2E162521" w14:textId="77777777" w:rsidR="00451083" w:rsidRPr="00451083" w:rsidRDefault="00451083" w:rsidP="00451083">
      <w:pPr>
        <w:pStyle w:val="NormalNusYdTUJEQdfaQVBZZHqDBycfle738o0aBx97crLw"/>
        <w:rPr>
          <w:rFonts w:cs="Times New Roman"/>
        </w:rPr>
      </w:pPr>
    </w:p>
    <w:sectPr w:rsidR="00451083" w:rsidRPr="00451083" w:rsidSect="00222BDC">
      <w:footerReference w:type="default" r:id="rId14"/>
      <w:footnotePr>
        <w:numFmt w:val="lowerRoman"/>
      </w:footnotePr>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asmik Kumar" w:date="2018-02-03T12:16:00Z" w:initials="hk">
    <w:p w14:paraId="4A7791CC" w14:textId="57DB3E8E" w:rsidR="00DC373C" w:rsidRDefault="00DC373C">
      <w:pPr>
        <w:pStyle w:val="CommentText"/>
      </w:pPr>
      <w:r>
        <w:rPr>
          <w:rStyle w:val="CommentReference"/>
        </w:rPr>
        <w:annotationRef/>
      </w:r>
      <w:r>
        <w:t>Apply Heading 1 style to each bold heading</w:t>
      </w:r>
    </w:p>
  </w:comment>
  <w:comment w:id="15" w:author="Thomas Wolf" w:date="2022-11-14T15:54:00Z" w:initials="tw">
    <w:p w14:paraId="67A6AC53" w14:textId="0FCB4C7B" w:rsidR="002F1F6D" w:rsidRDefault="002F1F6D">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791CC" w15:done="1"/>
  <w15:commentEx w15:paraId="67A6AC53" w15:paraIdParent="4A7791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E345" w16cex:dateUtc="2022-11-1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791CC" w16cid:durableId="1E2026AA"/>
  <w16cid:commentId w16cid:paraId="67A6AC53" w16cid:durableId="271CE3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B4B60" w14:textId="77777777" w:rsidR="004F0BE5" w:rsidRDefault="004F0BE5" w:rsidP="001E4318">
      <w:pPr>
        <w:pStyle w:val="NormalNusYdTUJEQdfaQVBZZHqDBycfle738o0aBx97crLw"/>
        <w:spacing w:after="0" w:line="240" w:lineRule="auto"/>
      </w:pPr>
      <w:r>
        <w:separator/>
      </w:r>
    </w:p>
  </w:endnote>
  <w:endnote w:type="continuationSeparator" w:id="0">
    <w:p w14:paraId="6C791BE0" w14:textId="77777777" w:rsidR="004F0BE5" w:rsidRDefault="004F0BE5" w:rsidP="001E4318">
      <w:pPr>
        <w:pStyle w:val="NormalNusYdTUJEQdfaQVBZZHqDBycfle738o0aBx97crLw"/>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23D6" w14:textId="0B348E21" w:rsidR="00222BDC" w:rsidRPr="00222BDC" w:rsidRDefault="00222BDC">
    <w:pPr>
      <w:pStyle w:val="Footer"/>
      <w:rPr>
        <w:sz w:val="20"/>
        <w:szCs w:val="20"/>
      </w:rPr>
    </w:pPr>
    <w:sdt>
      <w:sdtPr>
        <w:rPr>
          <w:sz w:val="20"/>
          <w:szCs w:val="20"/>
        </w:rPr>
        <w:alias w:val="Title"/>
        <w:tag w:val=""/>
        <w:id w:val="194975602"/>
        <w:placeholder>
          <w:docPart w:val="7023C76A8AB44D669A20D07794492415"/>
        </w:placeholder>
        <w:dataBinding w:prefixMappings="xmlns:ns0='http://purl.org/dc/elements/1.1/' xmlns:ns1='http://schemas.openxmlformats.org/package/2006/metadata/core-properties' " w:xpath="/ns1:coreProperties[1]/ns0:title[1]" w:storeItemID="{6C3C8BC8-F283-45AE-878A-BAB7291924A1}"/>
        <w:text/>
      </w:sdtPr>
      <w:sdtContent>
        <w:r w:rsidRPr="00222BDC">
          <w:rPr>
            <w:sz w:val="20"/>
            <w:szCs w:val="20"/>
          </w:rPr>
          <w:t>Online Learning Plan</w:t>
        </w:r>
      </w:sdtContent>
    </w:sdt>
    <w:r w:rsidRPr="00222BDC">
      <w:rPr>
        <w:sz w:val="20"/>
        <w:szCs w:val="20"/>
      </w:rPr>
      <w:tab/>
    </w:r>
    <w:sdt>
      <w:sdtPr>
        <w:rPr>
          <w:sz w:val="20"/>
          <w:szCs w:val="20"/>
        </w:rPr>
        <w:alias w:val="Company"/>
        <w:tag w:val=""/>
        <w:id w:val="92444600"/>
        <w:placeholder>
          <w:docPart w:val="27FAA5F7ACBE47698C1EDEF752BD0BB9"/>
        </w:placeholder>
        <w:dataBinding w:prefixMappings="xmlns:ns0='http://schemas.openxmlformats.org/officeDocument/2006/extended-properties' " w:xpath="/ns0:Properties[1]/ns0:Company[1]" w:storeItemID="{6668398D-A668-4E3E-A5EB-62B293D839F1}"/>
        <w:text/>
      </w:sdtPr>
      <w:sdtContent>
        <w:r w:rsidRPr="00222BDC">
          <w:rPr>
            <w:sz w:val="20"/>
            <w:szCs w:val="20"/>
          </w:rPr>
          <w:t>Sierra Pacific Community College District</w:t>
        </w:r>
      </w:sdtContent>
    </w:sdt>
    <w:r w:rsidRPr="00222BDC">
      <w:rPr>
        <w:sz w:val="20"/>
        <w:szCs w:val="20"/>
      </w:rPr>
      <w:tab/>
      <w:t xml:space="preserve">Page </w:t>
    </w:r>
    <w:r w:rsidRPr="00222BDC">
      <w:rPr>
        <w:b/>
        <w:bCs/>
        <w:sz w:val="20"/>
        <w:szCs w:val="20"/>
      </w:rPr>
      <w:fldChar w:fldCharType="begin"/>
    </w:r>
    <w:r w:rsidRPr="00222BDC">
      <w:rPr>
        <w:b/>
        <w:bCs/>
        <w:sz w:val="20"/>
        <w:szCs w:val="20"/>
      </w:rPr>
      <w:instrText xml:space="preserve"> PAGE  \* Arabic  \* MERGEFORMAT </w:instrText>
    </w:r>
    <w:r w:rsidRPr="00222BDC">
      <w:rPr>
        <w:b/>
        <w:bCs/>
        <w:sz w:val="20"/>
        <w:szCs w:val="20"/>
      </w:rPr>
      <w:fldChar w:fldCharType="separate"/>
    </w:r>
    <w:r w:rsidRPr="00222BDC">
      <w:rPr>
        <w:b/>
        <w:bCs/>
        <w:noProof/>
        <w:sz w:val="20"/>
        <w:szCs w:val="20"/>
      </w:rPr>
      <w:t>1</w:t>
    </w:r>
    <w:r w:rsidRPr="00222BDC">
      <w:rPr>
        <w:b/>
        <w:bCs/>
        <w:sz w:val="20"/>
        <w:szCs w:val="20"/>
      </w:rPr>
      <w:fldChar w:fldCharType="end"/>
    </w:r>
    <w:r w:rsidRPr="00222BDC">
      <w:rPr>
        <w:sz w:val="20"/>
        <w:szCs w:val="20"/>
      </w:rPr>
      <w:t xml:space="preserve"> of </w:t>
    </w:r>
    <w:r w:rsidRPr="00222BDC">
      <w:rPr>
        <w:b/>
        <w:bCs/>
        <w:sz w:val="20"/>
        <w:szCs w:val="20"/>
      </w:rPr>
      <w:fldChar w:fldCharType="begin"/>
    </w:r>
    <w:r w:rsidRPr="00222BDC">
      <w:rPr>
        <w:b/>
        <w:bCs/>
        <w:sz w:val="20"/>
        <w:szCs w:val="20"/>
      </w:rPr>
      <w:instrText xml:space="preserve"> NUMPAGES  \* Arabic  \* MERGEFORMAT </w:instrText>
    </w:r>
    <w:r w:rsidRPr="00222BDC">
      <w:rPr>
        <w:b/>
        <w:bCs/>
        <w:sz w:val="20"/>
        <w:szCs w:val="20"/>
      </w:rPr>
      <w:fldChar w:fldCharType="separate"/>
    </w:r>
    <w:r w:rsidRPr="00222BDC">
      <w:rPr>
        <w:b/>
        <w:bCs/>
        <w:noProof/>
        <w:sz w:val="20"/>
        <w:szCs w:val="20"/>
      </w:rPr>
      <w:t>2</w:t>
    </w:r>
    <w:r w:rsidRPr="00222BD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4D3EE" w14:textId="77777777" w:rsidR="004F0BE5" w:rsidRDefault="004F0BE5" w:rsidP="001E4318">
      <w:pPr>
        <w:pStyle w:val="NormalNusYdTUJEQdfaQVBZZHqDBycfle738o0aBx97crLw"/>
        <w:spacing w:after="0" w:line="240" w:lineRule="auto"/>
      </w:pPr>
      <w:r>
        <w:separator/>
      </w:r>
    </w:p>
  </w:footnote>
  <w:footnote w:type="continuationSeparator" w:id="0">
    <w:p w14:paraId="59EE3A0E" w14:textId="77777777" w:rsidR="004F0BE5" w:rsidRDefault="004F0BE5" w:rsidP="001E4318">
      <w:pPr>
        <w:pStyle w:val="NormalNusYdTUJEQdfaQVBZZHqDBycfle738o0aBx97crLw"/>
        <w:spacing w:after="0" w:line="240" w:lineRule="auto"/>
      </w:pPr>
      <w:r>
        <w:continuationSeparator/>
      </w:r>
    </w:p>
  </w:footnote>
  <w:footnote w:id="1">
    <w:p w14:paraId="58E903A2" w14:textId="0CB1CE18" w:rsidR="00222BDC" w:rsidRDefault="00222BDC">
      <w:pPr>
        <w:pStyle w:val="FootnoteText"/>
      </w:pPr>
      <w:r>
        <w:rPr>
          <w:rStyle w:val="FootnoteReference"/>
        </w:rPr>
        <w:footnoteRef/>
      </w:r>
      <w:r>
        <w:t xml:space="preserve"> </w:t>
      </w:r>
      <w:r w:rsidRPr="00222BDC">
        <w:t>Online learning is referred to as OL throughout this report</w:t>
      </w:r>
    </w:p>
  </w:footnote>
  <w:footnote w:id="2">
    <w:p w14:paraId="06FB5E9E" w14:textId="7C5AF860" w:rsidR="00222BDC" w:rsidRDefault="00222BDC">
      <w:pPr>
        <w:pStyle w:val="FootnoteText"/>
      </w:pPr>
      <w:r>
        <w:rPr>
          <w:rStyle w:val="FootnoteReference"/>
        </w:rPr>
        <w:footnoteRef/>
      </w:r>
      <w:r>
        <w:t xml:space="preserve"> </w:t>
      </w:r>
      <w:r w:rsidRPr="00222BDC">
        <w:t>This is a non-OL course that uses OL tools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59B"/>
    <w:multiLevelType w:val="hybridMultilevel"/>
    <w:tmpl w:val="FF30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F65"/>
    <w:multiLevelType w:val="hybridMultilevel"/>
    <w:tmpl w:val="C0FC0B3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426AA1"/>
    <w:multiLevelType w:val="hybridMultilevel"/>
    <w:tmpl w:val="F8A430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32927"/>
    <w:multiLevelType w:val="hybridMultilevel"/>
    <w:tmpl w:val="F320D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D551B"/>
    <w:multiLevelType w:val="hybridMultilevel"/>
    <w:tmpl w:val="74F6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22B60"/>
    <w:multiLevelType w:val="hybridMultilevel"/>
    <w:tmpl w:val="5B623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087BF1"/>
    <w:multiLevelType w:val="hybridMultilevel"/>
    <w:tmpl w:val="65BA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909A3"/>
    <w:multiLevelType w:val="hybridMultilevel"/>
    <w:tmpl w:val="B2B0ABFE"/>
    <w:lvl w:ilvl="0" w:tplc="016875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27B44"/>
    <w:multiLevelType w:val="hybridMultilevel"/>
    <w:tmpl w:val="78605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B10377"/>
    <w:multiLevelType w:val="hybridMultilevel"/>
    <w:tmpl w:val="1DA6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9465F"/>
    <w:multiLevelType w:val="multilevel"/>
    <w:tmpl w:val="9382879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E17473D"/>
    <w:multiLevelType w:val="hybridMultilevel"/>
    <w:tmpl w:val="6AC2EC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055AE6"/>
    <w:multiLevelType w:val="hybridMultilevel"/>
    <w:tmpl w:val="F018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440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31437D"/>
    <w:multiLevelType w:val="multilevel"/>
    <w:tmpl w:val="B79A09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792598"/>
    <w:multiLevelType w:val="hybridMultilevel"/>
    <w:tmpl w:val="D3A27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9F7254"/>
    <w:multiLevelType w:val="hybridMultilevel"/>
    <w:tmpl w:val="B9BAB6DE"/>
    <w:lvl w:ilvl="0" w:tplc="E3FA9B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E7DD6"/>
    <w:multiLevelType w:val="hybridMultilevel"/>
    <w:tmpl w:val="B95C86A0"/>
    <w:lvl w:ilvl="0" w:tplc="016875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426FB"/>
    <w:multiLevelType w:val="hybridMultilevel"/>
    <w:tmpl w:val="50FA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1D22"/>
    <w:multiLevelType w:val="multilevel"/>
    <w:tmpl w:val="9382879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FCD41D3"/>
    <w:multiLevelType w:val="hybridMultilevel"/>
    <w:tmpl w:val="D9FE6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9"/>
  </w:num>
  <w:num w:numId="3">
    <w:abstractNumId w:val="4"/>
  </w:num>
  <w:num w:numId="4">
    <w:abstractNumId w:val="0"/>
  </w:num>
  <w:num w:numId="5">
    <w:abstractNumId w:val="15"/>
  </w:num>
  <w:num w:numId="6">
    <w:abstractNumId w:val="8"/>
  </w:num>
  <w:num w:numId="7">
    <w:abstractNumId w:val="5"/>
  </w:num>
  <w:num w:numId="8">
    <w:abstractNumId w:val="11"/>
  </w:num>
  <w:num w:numId="9">
    <w:abstractNumId w:val="1"/>
  </w:num>
  <w:num w:numId="10">
    <w:abstractNumId w:val="13"/>
  </w:num>
  <w:num w:numId="11">
    <w:abstractNumId w:val="19"/>
  </w:num>
  <w:num w:numId="12">
    <w:abstractNumId w:val="10"/>
  </w:num>
  <w:num w:numId="13">
    <w:abstractNumId w:val="14"/>
  </w:num>
  <w:num w:numId="14">
    <w:abstractNumId w:val="20"/>
  </w:num>
  <w:num w:numId="15">
    <w:abstractNumId w:val="2"/>
  </w:num>
  <w:num w:numId="16">
    <w:abstractNumId w:val="3"/>
  </w:num>
  <w:num w:numId="17">
    <w:abstractNumId w:val="6"/>
  </w:num>
  <w:num w:numId="18">
    <w:abstractNumId w:val="7"/>
  </w:num>
  <w:num w:numId="19">
    <w:abstractNumId w:val="18"/>
  </w:num>
  <w:num w:numId="20">
    <w:abstractNumId w:val="17"/>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Wolf">
    <w15:presenceInfo w15:providerId="None" w15:userId="Thomas Wolf"/>
  </w15:person>
  <w15:person w15:author="Hasmik Kumar">
    <w15:presenceInfo w15:providerId="None" w15:userId="Hasmik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markup="0"/>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D40"/>
    <w:rsid w:val="0002310D"/>
    <w:rsid w:val="00035BC2"/>
    <w:rsid w:val="00047B72"/>
    <w:rsid w:val="000712F7"/>
    <w:rsid w:val="00081310"/>
    <w:rsid w:val="00095086"/>
    <w:rsid w:val="000C2294"/>
    <w:rsid w:val="000D39F6"/>
    <w:rsid w:val="000D4400"/>
    <w:rsid w:val="000F369F"/>
    <w:rsid w:val="000F3D62"/>
    <w:rsid w:val="00122EE0"/>
    <w:rsid w:val="001242D4"/>
    <w:rsid w:val="00131DAE"/>
    <w:rsid w:val="00150C24"/>
    <w:rsid w:val="00166FBA"/>
    <w:rsid w:val="00171AD4"/>
    <w:rsid w:val="00182C11"/>
    <w:rsid w:val="00190F25"/>
    <w:rsid w:val="001A1F92"/>
    <w:rsid w:val="001A4BC8"/>
    <w:rsid w:val="001C13BC"/>
    <w:rsid w:val="001E0E6E"/>
    <w:rsid w:val="001E2198"/>
    <w:rsid w:val="001E4318"/>
    <w:rsid w:val="001E4B06"/>
    <w:rsid w:val="00204824"/>
    <w:rsid w:val="00214119"/>
    <w:rsid w:val="00222BDC"/>
    <w:rsid w:val="00225FEC"/>
    <w:rsid w:val="002470D0"/>
    <w:rsid w:val="00267E7E"/>
    <w:rsid w:val="00290542"/>
    <w:rsid w:val="002B3751"/>
    <w:rsid w:val="002B79E2"/>
    <w:rsid w:val="002E75FD"/>
    <w:rsid w:val="002F1F6D"/>
    <w:rsid w:val="00313111"/>
    <w:rsid w:val="0032062B"/>
    <w:rsid w:val="00330E25"/>
    <w:rsid w:val="00341D4D"/>
    <w:rsid w:val="003502EB"/>
    <w:rsid w:val="00363C5B"/>
    <w:rsid w:val="00376892"/>
    <w:rsid w:val="00376D40"/>
    <w:rsid w:val="003D1288"/>
    <w:rsid w:val="003E01A8"/>
    <w:rsid w:val="003F3CA7"/>
    <w:rsid w:val="00413D62"/>
    <w:rsid w:val="00423075"/>
    <w:rsid w:val="00451083"/>
    <w:rsid w:val="0045685F"/>
    <w:rsid w:val="004778DE"/>
    <w:rsid w:val="00485BFC"/>
    <w:rsid w:val="004A1436"/>
    <w:rsid w:val="004A24E2"/>
    <w:rsid w:val="004C1E99"/>
    <w:rsid w:val="004C2066"/>
    <w:rsid w:val="004F0BE5"/>
    <w:rsid w:val="004F6BE9"/>
    <w:rsid w:val="00510283"/>
    <w:rsid w:val="00513A41"/>
    <w:rsid w:val="0053491B"/>
    <w:rsid w:val="00545440"/>
    <w:rsid w:val="005868E3"/>
    <w:rsid w:val="00593A17"/>
    <w:rsid w:val="005C708D"/>
    <w:rsid w:val="005D1879"/>
    <w:rsid w:val="005D53D6"/>
    <w:rsid w:val="00616562"/>
    <w:rsid w:val="006360BA"/>
    <w:rsid w:val="00636C14"/>
    <w:rsid w:val="006671F7"/>
    <w:rsid w:val="006737AC"/>
    <w:rsid w:val="00674184"/>
    <w:rsid w:val="0069754A"/>
    <w:rsid w:val="006A2AFD"/>
    <w:rsid w:val="006C01EE"/>
    <w:rsid w:val="006C1B46"/>
    <w:rsid w:val="006C3B95"/>
    <w:rsid w:val="006E2EE9"/>
    <w:rsid w:val="006F0338"/>
    <w:rsid w:val="006F290C"/>
    <w:rsid w:val="0073060C"/>
    <w:rsid w:val="00730CB5"/>
    <w:rsid w:val="0074046B"/>
    <w:rsid w:val="007517D1"/>
    <w:rsid w:val="0075349E"/>
    <w:rsid w:val="007558C8"/>
    <w:rsid w:val="00782B50"/>
    <w:rsid w:val="007A01FC"/>
    <w:rsid w:val="007A0EF4"/>
    <w:rsid w:val="007B7363"/>
    <w:rsid w:val="007C456B"/>
    <w:rsid w:val="007D2F9A"/>
    <w:rsid w:val="007E7618"/>
    <w:rsid w:val="007F5037"/>
    <w:rsid w:val="00803BEB"/>
    <w:rsid w:val="008061ED"/>
    <w:rsid w:val="008345C4"/>
    <w:rsid w:val="00854DE9"/>
    <w:rsid w:val="008759CA"/>
    <w:rsid w:val="00896BDD"/>
    <w:rsid w:val="00897F6D"/>
    <w:rsid w:val="008B7CDC"/>
    <w:rsid w:val="008D193D"/>
    <w:rsid w:val="008E0BC3"/>
    <w:rsid w:val="008E4172"/>
    <w:rsid w:val="008F3FAE"/>
    <w:rsid w:val="00926621"/>
    <w:rsid w:val="00934067"/>
    <w:rsid w:val="00936E9D"/>
    <w:rsid w:val="00981EAB"/>
    <w:rsid w:val="009B41CD"/>
    <w:rsid w:val="009B4201"/>
    <w:rsid w:val="009B50F4"/>
    <w:rsid w:val="009D5830"/>
    <w:rsid w:val="009D7F5D"/>
    <w:rsid w:val="009F3194"/>
    <w:rsid w:val="00A0428E"/>
    <w:rsid w:val="00A35D59"/>
    <w:rsid w:val="00A40BD3"/>
    <w:rsid w:val="00A41281"/>
    <w:rsid w:val="00A82428"/>
    <w:rsid w:val="00A8313F"/>
    <w:rsid w:val="00A8622B"/>
    <w:rsid w:val="00AA4B9F"/>
    <w:rsid w:val="00AA5CCC"/>
    <w:rsid w:val="00AA6DFE"/>
    <w:rsid w:val="00AC0AF5"/>
    <w:rsid w:val="00AD70FA"/>
    <w:rsid w:val="00AF5246"/>
    <w:rsid w:val="00B352CF"/>
    <w:rsid w:val="00B357A1"/>
    <w:rsid w:val="00B759F9"/>
    <w:rsid w:val="00B95121"/>
    <w:rsid w:val="00BA6764"/>
    <w:rsid w:val="00BD1733"/>
    <w:rsid w:val="00BD186D"/>
    <w:rsid w:val="00BE03F1"/>
    <w:rsid w:val="00BF6D08"/>
    <w:rsid w:val="00C203FA"/>
    <w:rsid w:val="00C30D8A"/>
    <w:rsid w:val="00C31C02"/>
    <w:rsid w:val="00C37EFC"/>
    <w:rsid w:val="00C70846"/>
    <w:rsid w:val="00C742D8"/>
    <w:rsid w:val="00C84847"/>
    <w:rsid w:val="00C86B7E"/>
    <w:rsid w:val="00C9290E"/>
    <w:rsid w:val="00C92DAE"/>
    <w:rsid w:val="00CA13EE"/>
    <w:rsid w:val="00D11E9A"/>
    <w:rsid w:val="00D20605"/>
    <w:rsid w:val="00D612C2"/>
    <w:rsid w:val="00D67050"/>
    <w:rsid w:val="00D74978"/>
    <w:rsid w:val="00D879EB"/>
    <w:rsid w:val="00D962BA"/>
    <w:rsid w:val="00DA07F6"/>
    <w:rsid w:val="00DA6228"/>
    <w:rsid w:val="00DC373C"/>
    <w:rsid w:val="00DD0D45"/>
    <w:rsid w:val="00DD30CE"/>
    <w:rsid w:val="00DF6ED3"/>
    <w:rsid w:val="00DF7806"/>
    <w:rsid w:val="00E03CCC"/>
    <w:rsid w:val="00E208F9"/>
    <w:rsid w:val="00E6746D"/>
    <w:rsid w:val="00E810BD"/>
    <w:rsid w:val="00E82CC9"/>
    <w:rsid w:val="00EB77AA"/>
    <w:rsid w:val="00ED337E"/>
    <w:rsid w:val="00ED4071"/>
    <w:rsid w:val="00EE422D"/>
    <w:rsid w:val="00EF0C61"/>
    <w:rsid w:val="00F06A04"/>
    <w:rsid w:val="00F37964"/>
    <w:rsid w:val="00F54DB6"/>
    <w:rsid w:val="00F5705C"/>
    <w:rsid w:val="00F65548"/>
    <w:rsid w:val="00F66C84"/>
    <w:rsid w:val="00F84A7E"/>
    <w:rsid w:val="00F90F21"/>
    <w:rsid w:val="00FB6AAF"/>
    <w:rsid w:val="00FE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24FA"/>
  <w15:docId w15:val="{00F39D98-2696-49C7-BA11-2F28411F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400"/>
    <w:pPr>
      <w:keepNext/>
      <w:keepLines/>
      <w:pBdr>
        <w:bottom w:val="single" w:sz="4" w:space="1" w:color="A6A6A6" w:themeColor="background1" w:themeShade="A6"/>
      </w:pBdr>
      <w:spacing w:before="480" w:after="0"/>
      <w:outlineLvl w:val="0"/>
    </w:pPr>
    <w:rPr>
      <w:rFonts w:asciiTheme="majorHAnsi" w:eastAsiaTheme="majorEastAsia" w:hAnsiTheme="majorHAnsi" w:cstheme="majorBidi"/>
      <w:b/>
      <w:bCs/>
      <w:smallCaps/>
      <w:color w:val="568278" w:themeColor="accent5" w:themeShade="BF"/>
      <w:sz w:val="28"/>
      <w:szCs w:val="28"/>
    </w:rPr>
  </w:style>
  <w:style w:type="paragraph" w:styleId="Heading2">
    <w:name w:val="heading 2"/>
    <w:basedOn w:val="Normal"/>
    <w:next w:val="Normal"/>
    <w:link w:val="Heading2Char"/>
    <w:uiPriority w:val="9"/>
    <w:unhideWhenUsed/>
    <w:qFormat/>
    <w:rsid w:val="005C708D"/>
    <w:pPr>
      <w:keepNext/>
      <w:keepLines/>
      <w:spacing w:before="200" w:after="0"/>
      <w:outlineLvl w:val="1"/>
    </w:pPr>
    <w:rPr>
      <w:rFonts w:asciiTheme="majorHAnsi" w:eastAsiaTheme="majorEastAsia" w:hAnsiTheme="majorHAnsi" w:cstheme="majorBidi"/>
      <w:b/>
      <w:bCs/>
      <w:color w:val="568278" w:themeColor="accent5" w:themeShade="BF"/>
      <w:sz w:val="26"/>
      <w:szCs w:val="26"/>
    </w:rPr>
  </w:style>
  <w:style w:type="paragraph" w:styleId="Heading3">
    <w:name w:val="heading 3"/>
    <w:basedOn w:val="Normal"/>
    <w:next w:val="Normal"/>
    <w:link w:val="Heading3Char"/>
    <w:uiPriority w:val="9"/>
    <w:unhideWhenUsed/>
    <w:qFormat/>
    <w:rsid w:val="00DD0D45"/>
    <w:pPr>
      <w:keepNext/>
      <w:keepLines/>
      <w:spacing w:before="200" w:after="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313111"/>
    <w:pPr>
      <w:keepNext/>
      <w:keepLines/>
      <w:spacing w:before="200" w:after="0"/>
      <w:outlineLvl w:val="3"/>
    </w:pPr>
    <w:rPr>
      <w:rFonts w:asciiTheme="majorHAnsi" w:eastAsiaTheme="majorEastAsia" w:hAnsiTheme="majorHAnsi" w:cstheme="majorBidi"/>
      <w:b/>
      <w:bCs/>
      <w:i/>
      <w:iCs/>
      <w:color w:val="94B6D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2B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82B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D4400"/>
    <w:rPr>
      <w:rFonts w:asciiTheme="majorHAnsi" w:eastAsiaTheme="majorEastAsia" w:hAnsiTheme="majorHAnsi" w:cstheme="majorBidi"/>
      <w:b/>
      <w:bCs/>
      <w:smallCaps/>
      <w:color w:val="568278" w:themeColor="accent5" w:themeShade="BF"/>
      <w:sz w:val="28"/>
      <w:szCs w:val="28"/>
    </w:rPr>
  </w:style>
  <w:style w:type="character" w:customStyle="1" w:styleId="Heading2Char">
    <w:name w:val="Heading 2 Char"/>
    <w:basedOn w:val="DefaultParagraphFont"/>
    <w:link w:val="Heading2"/>
    <w:uiPriority w:val="9"/>
    <w:rsid w:val="005C708D"/>
    <w:rPr>
      <w:rFonts w:asciiTheme="majorHAnsi" w:eastAsiaTheme="majorEastAsia" w:hAnsiTheme="majorHAnsi" w:cstheme="majorBidi"/>
      <w:b/>
      <w:bCs/>
      <w:color w:val="568278" w:themeColor="accent5" w:themeShade="BF"/>
      <w:sz w:val="26"/>
      <w:szCs w:val="26"/>
    </w:rPr>
  </w:style>
  <w:style w:type="paragraph" w:styleId="Title">
    <w:name w:val="Title"/>
    <w:basedOn w:val="Normal"/>
    <w:next w:val="Normal"/>
    <w:link w:val="TitleChar"/>
    <w:uiPriority w:val="10"/>
    <w:qFormat/>
    <w:rsid w:val="00F90F21"/>
    <w:pPr>
      <w:pBdr>
        <w:bottom w:val="single" w:sz="8" w:space="4" w:color="A6A6A6" w:themeColor="background1" w:themeShade="A6"/>
      </w:pBdr>
      <w:spacing w:after="300" w:line="240" w:lineRule="auto"/>
      <w:contextualSpacing/>
      <w:jc w:val="center"/>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F90F21"/>
    <w:rPr>
      <w:rFonts w:asciiTheme="majorHAnsi" w:eastAsiaTheme="majorEastAsia" w:hAnsiTheme="majorHAnsi" w:cstheme="majorBidi"/>
      <w:color w:val="59473F" w:themeColor="text2" w:themeShade="BF"/>
      <w:spacing w:val="5"/>
      <w:kern w:val="28"/>
      <w:sz w:val="52"/>
      <w:szCs w:val="52"/>
    </w:rPr>
  </w:style>
  <w:style w:type="paragraph" w:styleId="ListParagraph">
    <w:name w:val="List Paragraph"/>
    <w:basedOn w:val="Normal"/>
    <w:uiPriority w:val="34"/>
    <w:qFormat/>
    <w:rsid w:val="00DD0D45"/>
    <w:pPr>
      <w:ind w:left="720"/>
      <w:contextualSpacing/>
    </w:pPr>
  </w:style>
  <w:style w:type="character" w:customStyle="1" w:styleId="Heading3Char">
    <w:name w:val="Heading 3 Char"/>
    <w:basedOn w:val="DefaultParagraphFont"/>
    <w:link w:val="Heading3"/>
    <w:uiPriority w:val="9"/>
    <w:rsid w:val="00DD0D45"/>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313111"/>
    <w:rPr>
      <w:rFonts w:asciiTheme="majorHAnsi" w:eastAsiaTheme="majorEastAsia" w:hAnsiTheme="majorHAnsi" w:cstheme="majorBidi"/>
      <w:b/>
      <w:bCs/>
      <w:i/>
      <w:iCs/>
      <w:color w:val="94B6D2" w:themeColor="accent1"/>
    </w:rPr>
  </w:style>
  <w:style w:type="paragraph" w:styleId="BalloonText">
    <w:name w:val="Balloon Text"/>
    <w:basedOn w:val="Normal"/>
    <w:link w:val="BalloonTextChar"/>
    <w:uiPriority w:val="99"/>
    <w:semiHidden/>
    <w:unhideWhenUsed/>
    <w:rsid w:val="00F66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C84"/>
    <w:rPr>
      <w:rFonts w:ascii="Tahoma" w:hAnsi="Tahoma" w:cs="Tahoma"/>
      <w:sz w:val="16"/>
      <w:szCs w:val="16"/>
    </w:rPr>
  </w:style>
  <w:style w:type="paragraph" w:styleId="Header">
    <w:name w:val="header"/>
    <w:basedOn w:val="Normal"/>
    <w:link w:val="HeaderChar"/>
    <w:uiPriority w:val="99"/>
    <w:unhideWhenUsed/>
    <w:rsid w:val="001E4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318"/>
  </w:style>
  <w:style w:type="paragraph" w:styleId="Footer">
    <w:name w:val="footer"/>
    <w:basedOn w:val="Normal"/>
    <w:link w:val="FooterChar"/>
    <w:uiPriority w:val="99"/>
    <w:unhideWhenUsed/>
    <w:rsid w:val="001E4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318"/>
  </w:style>
  <w:style w:type="character" w:styleId="PlaceholderText">
    <w:name w:val="Placeholder Text"/>
    <w:basedOn w:val="DefaultParagraphFont"/>
    <w:uiPriority w:val="99"/>
    <w:semiHidden/>
    <w:rsid w:val="001E4318"/>
    <w:rPr>
      <w:color w:val="808080"/>
    </w:rPr>
  </w:style>
  <w:style w:type="paragraph" w:styleId="Subtitle">
    <w:name w:val="Subtitle"/>
    <w:basedOn w:val="Normal"/>
    <w:next w:val="Normal"/>
    <w:link w:val="SubtitleChar"/>
    <w:uiPriority w:val="11"/>
    <w:qFormat/>
    <w:rsid w:val="00225FEC"/>
    <w:pPr>
      <w:numPr>
        <w:ilvl w:val="1"/>
      </w:numPr>
      <w:jc w:val="center"/>
    </w:pPr>
    <w:rPr>
      <w:rFonts w:asciiTheme="majorHAnsi" w:eastAsiaTheme="majorEastAsia" w:hAnsiTheme="majorHAnsi" w:cstheme="majorBidi"/>
      <w:b/>
      <w:i/>
      <w:iCs/>
      <w:color w:val="568278" w:themeColor="accent5" w:themeShade="BF"/>
      <w:spacing w:val="15"/>
      <w:sz w:val="36"/>
      <w:szCs w:val="24"/>
    </w:rPr>
  </w:style>
  <w:style w:type="character" w:customStyle="1" w:styleId="SubtitleChar">
    <w:name w:val="Subtitle Char"/>
    <w:basedOn w:val="DefaultParagraphFont"/>
    <w:link w:val="Subtitle"/>
    <w:uiPriority w:val="11"/>
    <w:rsid w:val="00225FEC"/>
    <w:rPr>
      <w:rFonts w:asciiTheme="majorHAnsi" w:eastAsiaTheme="majorEastAsia" w:hAnsiTheme="majorHAnsi" w:cstheme="majorBidi"/>
      <w:b/>
      <w:i/>
      <w:iCs/>
      <w:color w:val="568278" w:themeColor="accent5" w:themeShade="BF"/>
      <w:spacing w:val="15"/>
      <w:sz w:val="36"/>
      <w:szCs w:val="24"/>
    </w:rPr>
  </w:style>
  <w:style w:type="character" w:styleId="CommentReference">
    <w:name w:val="annotation reference"/>
    <w:basedOn w:val="DefaultParagraphFont"/>
    <w:uiPriority w:val="99"/>
    <w:semiHidden/>
    <w:unhideWhenUsed/>
    <w:rsid w:val="00330E25"/>
    <w:rPr>
      <w:sz w:val="16"/>
      <w:szCs w:val="16"/>
    </w:rPr>
  </w:style>
  <w:style w:type="paragraph" w:styleId="CommentText">
    <w:name w:val="annotation text"/>
    <w:basedOn w:val="Normal"/>
    <w:link w:val="CommentTextChar"/>
    <w:uiPriority w:val="99"/>
    <w:semiHidden/>
    <w:unhideWhenUsed/>
    <w:rsid w:val="00330E25"/>
    <w:pPr>
      <w:spacing w:line="240" w:lineRule="auto"/>
    </w:pPr>
    <w:rPr>
      <w:sz w:val="20"/>
      <w:szCs w:val="20"/>
    </w:rPr>
  </w:style>
  <w:style w:type="character" w:customStyle="1" w:styleId="CommentTextChar">
    <w:name w:val="Comment Text Char"/>
    <w:basedOn w:val="DefaultParagraphFont"/>
    <w:link w:val="CommentText"/>
    <w:uiPriority w:val="99"/>
    <w:semiHidden/>
    <w:rsid w:val="00330E25"/>
    <w:rPr>
      <w:sz w:val="20"/>
      <w:szCs w:val="20"/>
    </w:rPr>
  </w:style>
  <w:style w:type="paragraph" w:styleId="CommentSubject">
    <w:name w:val="annotation subject"/>
    <w:basedOn w:val="CommentText"/>
    <w:next w:val="CommentText"/>
    <w:link w:val="CommentSubjectChar"/>
    <w:uiPriority w:val="99"/>
    <w:semiHidden/>
    <w:unhideWhenUsed/>
    <w:rsid w:val="00330E25"/>
    <w:rPr>
      <w:b/>
      <w:bCs/>
    </w:rPr>
  </w:style>
  <w:style w:type="character" w:customStyle="1" w:styleId="CommentSubjectChar">
    <w:name w:val="Comment Subject Char"/>
    <w:basedOn w:val="CommentTextChar"/>
    <w:link w:val="CommentSubject"/>
    <w:uiPriority w:val="99"/>
    <w:semiHidden/>
    <w:rsid w:val="00330E25"/>
    <w:rPr>
      <w:b/>
      <w:bCs/>
      <w:sz w:val="20"/>
      <w:szCs w:val="20"/>
    </w:rPr>
  </w:style>
  <w:style w:type="paragraph" w:styleId="Revision">
    <w:name w:val="Revision"/>
    <w:hidden/>
    <w:uiPriority w:val="99"/>
    <w:semiHidden/>
    <w:rsid w:val="00ED4071"/>
    <w:pPr>
      <w:spacing w:after="0" w:line="240" w:lineRule="auto"/>
    </w:pPr>
  </w:style>
  <w:style w:type="paragraph" w:customStyle="1" w:styleId="NormalNusYdTUJEQdfaQVBZZHqDBycfle738o0aBx97crLw">
    <w:name w:val="Normal#NusYdTU/JEQdfaQ+VBZZHqDBycfle738o0aBx97crLw="/>
    <w:semiHidden/>
    <w:qFormat/>
  </w:style>
  <w:style w:type="paragraph" w:customStyle="1" w:styleId="heading1y0J2Is76uS8xG6IkbZye0Kf6EBZo7GldTPGfJBltT0">
    <w:name w:val="heading 1#y0J2Is76+uS8xG6IkbZye0Kf6EBZo7GldTPGfJBltT0="/>
    <w:basedOn w:val="Normal"/>
    <w:next w:val="Normal"/>
    <w:uiPriority w:val="9"/>
    <w:semiHidden/>
    <w:qFormat/>
    <w:rsid w:val="000D4400"/>
    <w:pPr>
      <w:keepNext/>
      <w:keepLines/>
      <w:pBdr>
        <w:bottom w:val="single" w:sz="4" w:space="1" w:color="A6A6A6" w:themeColor="background1" w:themeShade="A6"/>
      </w:pBdr>
      <w:spacing w:before="480" w:after="0"/>
      <w:outlineLvl w:val="0"/>
    </w:pPr>
    <w:rPr>
      <w:rFonts w:asciiTheme="majorHAnsi" w:eastAsiaTheme="majorEastAsia" w:hAnsiTheme="majorHAnsi" w:cstheme="majorBidi"/>
      <w:b/>
      <w:bCs/>
      <w:smallCaps/>
      <w:color w:val="568278" w:themeColor="accent5" w:themeShade="BF"/>
      <w:sz w:val="28"/>
      <w:szCs w:val="28"/>
    </w:rPr>
  </w:style>
  <w:style w:type="paragraph" w:customStyle="1" w:styleId="heading2faXw5IyWCv3Pmt07ztvBTYNL23wdHaWNZNPXrqWzU0">
    <w:name w:val="heading 2#+faXw5IyWCv3Pmt07ztvBTYNL23wdHaWNZNPXrqWzU0="/>
    <w:basedOn w:val="Normal"/>
    <w:next w:val="Normal"/>
    <w:uiPriority w:val="9"/>
    <w:semiHidden/>
    <w:unhideWhenUsed/>
    <w:qFormat/>
    <w:rsid w:val="005C708D"/>
    <w:pPr>
      <w:keepNext/>
      <w:keepLines/>
      <w:spacing w:before="200" w:after="0"/>
      <w:outlineLvl w:val="1"/>
    </w:pPr>
    <w:rPr>
      <w:rFonts w:asciiTheme="majorHAnsi" w:eastAsiaTheme="majorEastAsia" w:hAnsiTheme="majorHAnsi" w:cstheme="majorBidi"/>
      <w:b/>
      <w:bCs/>
      <w:color w:val="568278" w:themeColor="accent5" w:themeShade="BF"/>
      <w:sz w:val="26"/>
      <w:szCs w:val="26"/>
    </w:rPr>
  </w:style>
  <w:style w:type="paragraph" w:customStyle="1" w:styleId="heading3NDBntx4YbBX0M7CUxINwyiqAfDEemiScJ8wMjEqq8A">
    <w:name w:val="heading 3#/NDBntx4YbBX0M7CUxINwyiqAfDEemiScJ8wMjEqq8A="/>
    <w:basedOn w:val="Normal"/>
    <w:next w:val="Normal"/>
    <w:uiPriority w:val="9"/>
    <w:semiHidden/>
    <w:unhideWhenUsed/>
    <w:qFormat/>
    <w:rsid w:val="00DD0D45"/>
    <w:pPr>
      <w:keepNext/>
      <w:keepLines/>
      <w:spacing w:before="200" w:after="0"/>
      <w:outlineLvl w:val="2"/>
    </w:pPr>
    <w:rPr>
      <w:rFonts w:asciiTheme="majorHAnsi" w:eastAsiaTheme="majorEastAsia" w:hAnsiTheme="majorHAnsi" w:cstheme="majorBidi"/>
      <w:b/>
      <w:bCs/>
      <w:color w:val="94B6D2" w:themeColor="accent1"/>
    </w:rPr>
  </w:style>
  <w:style w:type="paragraph" w:customStyle="1" w:styleId="heading41pWGMBgCwrrMQkS26Ljr7rMqD0R9ndO2vbU7BYTS8">
    <w:name w:val="heading 4#1pWGMBgCwrrMQkS26Ljr7rMqD0R9n+dO2vbU+7BYTS8="/>
    <w:basedOn w:val="Normal"/>
    <w:next w:val="Normal"/>
    <w:uiPriority w:val="9"/>
    <w:semiHidden/>
    <w:unhideWhenUsed/>
    <w:qFormat/>
    <w:rsid w:val="00313111"/>
    <w:pPr>
      <w:keepNext/>
      <w:keepLines/>
      <w:spacing w:before="200" w:after="0"/>
      <w:outlineLvl w:val="3"/>
    </w:pPr>
    <w:rPr>
      <w:rFonts w:asciiTheme="majorHAnsi" w:eastAsiaTheme="majorEastAsia" w:hAnsiTheme="majorHAnsi" w:cstheme="majorBidi"/>
      <w:b/>
      <w:bCs/>
      <w:i/>
      <w:iCs/>
      <w:color w:val="94B6D2" w:themeColor="accent1"/>
    </w:rPr>
  </w:style>
  <w:style w:type="character" w:customStyle="1" w:styleId="DefaultParagraphFontxSSiIvSF55fdP5wFHfB36qvPb5BZhexkRshSKvS8aqqaRsisXUNOLIz56lc5Z">
    <w:name w:val="Default Paragraph Font#xSSiIv/SF55fd/P5wFHfB36qvPb5BZh+exkRshSKvS8aqqaRsisXUNOLIz56lc5Z"/>
    <w:uiPriority w:val="1"/>
    <w:semiHidden/>
    <w:unhideWhenUsed/>
  </w:style>
  <w:style w:type="table" w:customStyle="1" w:styleId="NormalTableXwxKnrjXtDiDyrvhAWQXStzW8bcn5XrDoWOpzPAm7sn4sKJtEXZg">
    <w:name w:val="Normal Table#/XwxKnrjXtDiDyrvhAWQXStzW8+bcn5XrDoWOpzPAm7sn4sKJtEXZg=="/>
    <w:uiPriority w:val="99"/>
    <w:semiHidden/>
    <w:unhideWhenUsed/>
    <w:tblPr>
      <w:tblInd w:w="0" w:type="dxa"/>
      <w:tblCellMar>
        <w:top w:w="0" w:type="dxa"/>
        <w:left w:w="108" w:type="dxa"/>
        <w:bottom w:w="0" w:type="dxa"/>
        <w:right w:w="108" w:type="dxa"/>
      </w:tblCellMar>
    </w:tblPr>
  </w:style>
  <w:style w:type="numbering" w:customStyle="1" w:styleId="NoList9Xr3cgYSdeO2wdSIPAjGTscijE32WcH03FmoOa6SNo">
    <w:name w:val="No List#9Xr3cgYSdeO2wdSIPAjGTscijE32WcH03Fm/oOa6SNo="/>
    <w:uiPriority w:val="99"/>
    <w:semiHidden/>
    <w:unhideWhenUsed/>
  </w:style>
  <w:style w:type="table" w:customStyle="1" w:styleId="TableGridQnhqnayzYh3EJPUodFX4lHiVyj1kkbOh4IQw0VOwEI">
    <w:name w:val="Table Grid#QnhqnayzYh3EJPUodFX4lHiVyj1kkbO/h4IQw0VOwEI="/>
    <w:basedOn w:val="TableNormal"/>
    <w:uiPriority w:val="59"/>
    <w:semiHidden/>
    <w:rsid w:val="00782B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nyCQWZCvuWPqpeTBlxXlYFJaRXlSTjKnqWxuFAyUdE">
    <w:name w:val="Default#n+yCQWZCvuWPqpeTBlxXlYFJaRXlSTjKnqWxuFAyUdE="/>
    <w:semiHidden/>
    <w:rsid w:val="00782B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y0J2Is76uSlYTY3SSXkzPQPE5eOQ0oZpQR95WHYoBkSNPK8IompA">
    <w:name w:val="Heading 1 Char#y0J2Is76+uSlYTY3SSXkzPQPE5eOQ0oZpQR95W+HYoBkSNPK8IompA=="/>
    <w:basedOn w:val="DefaultParagraphFont"/>
    <w:uiPriority w:val="9"/>
    <w:semiHidden/>
    <w:rsid w:val="000D4400"/>
    <w:rPr>
      <w:rFonts w:asciiTheme="majorHAnsi" w:eastAsiaTheme="majorEastAsia" w:hAnsiTheme="majorHAnsi" w:cstheme="majorBidi"/>
      <w:b/>
      <w:bCs/>
      <w:smallCaps/>
      <w:color w:val="568278" w:themeColor="accent5" w:themeShade="BF"/>
      <w:sz w:val="28"/>
      <w:szCs w:val="28"/>
    </w:rPr>
  </w:style>
  <w:style w:type="character" w:customStyle="1" w:styleId="Heading2CharfaXw5IyWCsfwrMTnA53pXczEYlZmyqB7dZ752OEf5uk8u9DBDXN7Q">
    <w:name w:val="Heading 2 Char#+faXw5IyWCsfwrMTnA53pXczEYlZmyqB7dZ752OEf5uk8u9DBDXN7Q=="/>
    <w:basedOn w:val="DefaultParagraphFont"/>
    <w:uiPriority w:val="9"/>
    <w:semiHidden/>
    <w:rsid w:val="005C708D"/>
    <w:rPr>
      <w:rFonts w:asciiTheme="majorHAnsi" w:eastAsiaTheme="majorEastAsia" w:hAnsiTheme="majorHAnsi" w:cstheme="majorBidi"/>
      <w:b/>
      <w:bCs/>
      <w:color w:val="568278" w:themeColor="accent5" w:themeShade="BF"/>
      <w:sz w:val="26"/>
      <w:szCs w:val="26"/>
    </w:rPr>
  </w:style>
  <w:style w:type="paragraph" w:customStyle="1" w:styleId="TitleqQLWKxwBFBsr02Krv77Mgj7j64AvVubydwg3Iba2Caw">
    <w:name w:val="Title#qQLWKxwBFBsr02Krv77Mgj7j64AvVubydwg3Iba2Caw="/>
    <w:basedOn w:val="Normal"/>
    <w:next w:val="Normal"/>
    <w:uiPriority w:val="10"/>
    <w:semiHidden/>
    <w:qFormat/>
    <w:rsid w:val="00F90F21"/>
    <w:pPr>
      <w:pBdr>
        <w:bottom w:val="single" w:sz="8" w:space="4" w:color="A6A6A6" w:themeColor="background1" w:themeShade="A6"/>
      </w:pBdr>
      <w:spacing w:after="300" w:line="240" w:lineRule="auto"/>
      <w:contextualSpacing/>
      <w:jc w:val="center"/>
    </w:pPr>
    <w:rPr>
      <w:rFonts w:asciiTheme="majorHAnsi" w:eastAsiaTheme="majorEastAsia" w:hAnsiTheme="majorHAnsi" w:cstheme="majorBidi"/>
      <w:color w:val="59473F" w:themeColor="text2" w:themeShade="BF"/>
      <w:spacing w:val="5"/>
      <w:kern w:val="28"/>
      <w:sz w:val="52"/>
      <w:szCs w:val="52"/>
    </w:rPr>
  </w:style>
  <w:style w:type="character" w:customStyle="1" w:styleId="TitleChar2Rab2DziHXt5o7iVKlyUQJ7Ev8yjMa3o2gDhTnM4mk">
    <w:name w:val="Title Char#2Rab2DziHXt5o7iVKly/UQJ7Ev8yjMa3o2gDhTnM4mk="/>
    <w:basedOn w:val="DefaultParagraphFont"/>
    <w:uiPriority w:val="10"/>
    <w:semiHidden/>
    <w:rsid w:val="00F90F21"/>
    <w:rPr>
      <w:rFonts w:asciiTheme="majorHAnsi" w:eastAsiaTheme="majorEastAsia" w:hAnsiTheme="majorHAnsi" w:cstheme="majorBidi"/>
      <w:color w:val="59473F" w:themeColor="text2" w:themeShade="BF"/>
      <w:spacing w:val="5"/>
      <w:kern w:val="28"/>
      <w:sz w:val="52"/>
      <w:szCs w:val="52"/>
    </w:rPr>
  </w:style>
  <w:style w:type="paragraph" w:customStyle="1" w:styleId="ListParagraphlB565ui1mjOmLpSFVTdr1a5IOeBJGK5AFNyEuN3eXJ9PqKF7rfQ">
    <w:name w:val="List Paragraph#lB/565ui1mjOmLp+SF/VTdr1a5IOeBJGK5AFNyEuN3eXJ9PqKF7rfQ=="/>
    <w:basedOn w:val="Normal"/>
    <w:uiPriority w:val="34"/>
    <w:semiHidden/>
    <w:qFormat/>
    <w:rsid w:val="00DD0D45"/>
    <w:pPr>
      <w:ind w:left="720"/>
      <w:contextualSpacing/>
    </w:pPr>
  </w:style>
  <w:style w:type="character" w:customStyle="1" w:styleId="Heading3CharNDBntx4YbC3ugAHHhrvtYh1z9ZALQOg6s9E7QtOI6iFpLGd3aWww">
    <w:name w:val="Heading 3 Char#/NDBntx4YbC3ugAHHhrvtY/h1z9ZALQOg6s9E7QtOI6iFpLGd3aWww=="/>
    <w:basedOn w:val="DefaultParagraphFont"/>
    <w:uiPriority w:val="9"/>
    <w:semiHidden/>
    <w:rsid w:val="00DD0D45"/>
    <w:rPr>
      <w:rFonts w:asciiTheme="majorHAnsi" w:eastAsiaTheme="majorEastAsia" w:hAnsiTheme="majorHAnsi" w:cstheme="majorBidi"/>
      <w:b/>
      <w:bCs/>
      <w:color w:val="94B6D2" w:themeColor="accent1"/>
    </w:rPr>
  </w:style>
  <w:style w:type="character" w:customStyle="1" w:styleId="Heading4Char1pWGMBgCwrqqxWF1AXmLfTWiplLOLRtCsoQknLRWzqhkv6SE7r6Q">
    <w:name w:val="Heading 4 Char#1pWGMBgCwrqq+xWF1AXmLfTWiplLOLRtCsoQknL+RWzqhkv6SE7r6Q=="/>
    <w:basedOn w:val="DefaultParagraphFont"/>
    <w:uiPriority w:val="9"/>
    <w:semiHidden/>
    <w:rsid w:val="00313111"/>
    <w:rPr>
      <w:rFonts w:asciiTheme="majorHAnsi" w:eastAsiaTheme="majorEastAsia" w:hAnsiTheme="majorHAnsi" w:cstheme="majorBidi"/>
      <w:b/>
      <w:bCs/>
      <w:i/>
      <w:iCs/>
      <w:color w:val="94B6D2" w:themeColor="accent1"/>
    </w:rPr>
  </w:style>
  <w:style w:type="paragraph" w:customStyle="1" w:styleId="BalloonTextYwfsIWInCAw0kxCBAjyHwdMUeyYf6PH8XKdFvyZdl6vzoV3YInbaA">
    <w:name w:val="Balloon Text#YwfsIWInCAw0kxCBAjyHwdMUeyYf6PH8XKdFvyZdl6vzo+V3YInbaA=="/>
    <w:basedOn w:val="Normal"/>
    <w:uiPriority w:val="99"/>
    <w:semiHidden/>
    <w:unhideWhenUsed/>
    <w:rsid w:val="00F66C84"/>
    <w:pPr>
      <w:spacing w:after="0" w:line="240" w:lineRule="auto"/>
    </w:pPr>
    <w:rPr>
      <w:rFonts w:ascii="Tahoma" w:hAnsi="Tahoma" w:cs="Tahoma"/>
      <w:sz w:val="16"/>
      <w:szCs w:val="16"/>
    </w:rPr>
  </w:style>
  <w:style w:type="character" w:customStyle="1" w:styleId="BalloonTextCharYwfsIWInCAwDWwHHme5VBWnabFQdjsAAi23zSJqBdqvBSbFe5KSbA">
    <w:name w:val="Balloon Text Char#YwfsIWInCAwDWwHHme5VBWnabFQdjsAAi23zSJq/BdqvBSbFe5KSbA=="/>
    <w:basedOn w:val="DefaultParagraphFont"/>
    <w:uiPriority w:val="99"/>
    <w:semiHidden/>
    <w:rsid w:val="00F66C84"/>
    <w:rPr>
      <w:rFonts w:ascii="Tahoma" w:hAnsi="Tahoma" w:cs="Tahoma"/>
      <w:sz w:val="16"/>
      <w:szCs w:val="16"/>
    </w:rPr>
  </w:style>
  <w:style w:type="paragraph" w:customStyle="1" w:styleId="headerTTEBK2E0RosfEPc2MjSiX9VO7BSBK9mdBciFi5G30">
    <w:name w:val="header#TTEBK2E0RosfEPc2MjSiX9VO7/BSBK9mdBciFi5G3/0="/>
    <w:basedOn w:val="Normal"/>
    <w:uiPriority w:val="99"/>
    <w:semiHidden/>
    <w:unhideWhenUsed/>
    <w:rsid w:val="001E4318"/>
    <w:pPr>
      <w:tabs>
        <w:tab w:val="center" w:pos="4680"/>
        <w:tab w:val="right" w:pos="9360"/>
      </w:tabs>
      <w:spacing w:after="0" w:line="240" w:lineRule="auto"/>
    </w:pPr>
  </w:style>
  <w:style w:type="character" w:customStyle="1" w:styleId="HeaderCharhAsFuf6WuUs6bjx6MceoIL9I8MBEgFTJ7DKqjVLdEo8mm8dW3Tw">
    <w:name w:val="Header Char#hAsFuf6/WuUs6bjx6MceoIL9I8MB/EgFTJ/7DKqjVLdEo8mm8dW3Tw=="/>
    <w:basedOn w:val="DefaultParagraphFont"/>
    <w:uiPriority w:val="99"/>
    <w:semiHidden/>
    <w:rsid w:val="001E4318"/>
  </w:style>
  <w:style w:type="paragraph" w:customStyle="1" w:styleId="footer0q5oNVcdcTziBJEBQU6NSpaMG10szM4m02fQfzXhq0">
    <w:name w:val="footer#0q5oNVcdcTziBJEB/QU6NSpaMG10szM4m02fQfzXhq0="/>
    <w:basedOn w:val="Normal"/>
    <w:uiPriority w:val="99"/>
    <w:semiHidden/>
    <w:unhideWhenUsed/>
    <w:rsid w:val="001E4318"/>
    <w:pPr>
      <w:tabs>
        <w:tab w:val="center" w:pos="4680"/>
        <w:tab w:val="right" w:pos="9360"/>
      </w:tabs>
      <w:spacing w:after="0" w:line="240" w:lineRule="auto"/>
    </w:pPr>
  </w:style>
  <w:style w:type="character" w:customStyle="1" w:styleId="FooterChar5P3HWgi4nH0S2i8vSYBEGkwAtdY0nnjIF17PE1z6l8bVm0O6l4g">
    <w:name w:val="Footer Char#5P3HWgi4nH0S2i8vS/YB+EGkwAtdY0nn+jIF17PE1z6l8bVm0O6l4g=="/>
    <w:basedOn w:val="DefaultParagraphFont"/>
    <w:uiPriority w:val="99"/>
    <w:semiHidden/>
    <w:rsid w:val="001E4318"/>
  </w:style>
  <w:style w:type="character" w:customStyle="1" w:styleId="PlaceholderText7uenRO1us04guGv36x9VKXiMnyYkYZnsOnptlhgmGp0169t8s2qww">
    <w:name w:val="Placeholder Text#7uenRO1us04guGv36x9VKXiMnyYkYZnsOnptlhgmGp/0169t8s2qww=="/>
    <w:basedOn w:val="DefaultParagraphFont"/>
    <w:uiPriority w:val="99"/>
    <w:semiHidden/>
    <w:rsid w:val="001E4318"/>
    <w:rPr>
      <w:color w:val="808080"/>
    </w:rPr>
  </w:style>
  <w:style w:type="paragraph" w:customStyle="1" w:styleId="Subtitleo5KvIxahx3tALRyGOF6tNgI1zFRN6x9ihDJFonrSXrk">
    <w:name w:val="Subtitle#o5KvIxahx3tALRyGOF6tNgI1zFRN6x9ihDJFonrSXrk="/>
    <w:basedOn w:val="Normal"/>
    <w:next w:val="Normal"/>
    <w:uiPriority w:val="11"/>
    <w:semiHidden/>
    <w:qFormat/>
    <w:rsid w:val="00225FEC"/>
    <w:pPr>
      <w:numPr>
        <w:ilvl w:val="1"/>
      </w:numPr>
      <w:jc w:val="center"/>
    </w:pPr>
    <w:rPr>
      <w:rFonts w:asciiTheme="majorHAnsi" w:eastAsiaTheme="majorEastAsia" w:hAnsiTheme="majorHAnsi" w:cstheme="majorBidi"/>
      <w:b/>
      <w:i/>
      <w:iCs/>
      <w:color w:val="568278" w:themeColor="accent5" w:themeShade="BF"/>
      <w:spacing w:val="15"/>
      <w:sz w:val="36"/>
      <w:szCs w:val="24"/>
    </w:rPr>
  </w:style>
  <w:style w:type="character" w:customStyle="1" w:styleId="SubtitleCharo5KvIxahx3vWolbCushn0KiqPj5t584Sex26dtbC0Sz7e0o5ESw">
    <w:name w:val="Subtitle Char#o5KvIxahx3vWolbCushn+0KiqPj5t5/84Sex+26dtbC0Sz7e0o5ESw=="/>
    <w:basedOn w:val="DefaultParagraphFont"/>
    <w:uiPriority w:val="11"/>
    <w:semiHidden/>
    <w:rsid w:val="00225FEC"/>
    <w:rPr>
      <w:rFonts w:asciiTheme="majorHAnsi" w:eastAsiaTheme="majorEastAsia" w:hAnsiTheme="majorHAnsi" w:cstheme="majorBidi"/>
      <w:b/>
      <w:i/>
      <w:iCs/>
      <w:color w:val="568278" w:themeColor="accent5" w:themeShade="BF"/>
      <w:spacing w:val="15"/>
      <w:sz w:val="36"/>
      <w:szCs w:val="24"/>
    </w:rPr>
  </w:style>
  <w:style w:type="character" w:customStyle="1" w:styleId="annotationreferencefk8VOHxKZ6665dwYXFjk3dTJrE6eoif7i0biSaa9VTnOI62vxkfSw">
    <w:name w:val="annotation reference#fk8VOHxKZ6665dwYXFjk3dTJrE6eoi/f7i0biSaa9VTnOI62vxkfSw=="/>
    <w:basedOn w:val="DefaultParagraphFont"/>
    <w:uiPriority w:val="99"/>
    <w:semiHidden/>
    <w:unhideWhenUsed/>
    <w:rsid w:val="00330E25"/>
    <w:rPr>
      <w:sz w:val="16"/>
      <w:szCs w:val="16"/>
    </w:rPr>
  </w:style>
  <w:style w:type="paragraph" w:customStyle="1" w:styleId="annotationtextlaeUZJO93Tq9PypNJlSltE2LN4EMWUbWTPrm5K2yKUlRKZ5nE3bQ">
    <w:name w:val="annotation text#laeU/ZJO93Tq9PypNJlSltE2LN4EMWUbWTPrm5K2yKUlRKZ/5nE3bQ=="/>
    <w:basedOn w:val="Normal"/>
    <w:uiPriority w:val="99"/>
    <w:semiHidden/>
    <w:unhideWhenUsed/>
    <w:rsid w:val="00330E25"/>
    <w:pPr>
      <w:spacing w:line="240" w:lineRule="auto"/>
    </w:pPr>
    <w:rPr>
      <w:sz w:val="20"/>
      <w:szCs w:val="20"/>
    </w:rPr>
  </w:style>
  <w:style w:type="character" w:customStyle="1" w:styleId="CommentTextCharlaeUZJO93SRX4LMYZxNnQ9xtLb1nH7H1kooOx8g7rrreePiuy5uMA">
    <w:name w:val="Comment Text Char#laeU/ZJO93SRX4LMYZxNnQ9xtLb1nH7H1kooOx8g7rrreePiuy5uMA=="/>
    <w:basedOn w:val="DefaultParagraphFont"/>
    <w:uiPriority w:val="99"/>
    <w:semiHidden/>
    <w:rsid w:val="00330E25"/>
    <w:rPr>
      <w:sz w:val="20"/>
      <w:szCs w:val="20"/>
    </w:rPr>
  </w:style>
  <w:style w:type="paragraph" w:customStyle="1" w:styleId="annotationsubjectLVUrLIfp3bd42WKGuIco2Y7akZozuBQwLBUJfRCjmyJ1dR0uw">
    <w:name w:val="annotation subject#LVUr/LIfp3b/d42WKGuIco2Y7akZozuBQ/wLBUJfRCjmyJ+1dR0+uw=="/>
    <w:basedOn w:val="CommentText"/>
    <w:next w:val="CommentText"/>
    <w:uiPriority w:val="99"/>
    <w:semiHidden/>
    <w:unhideWhenUsed/>
    <w:rsid w:val="00330E25"/>
    <w:rPr>
      <w:b/>
      <w:bCs/>
    </w:rPr>
  </w:style>
  <w:style w:type="character" w:customStyle="1" w:styleId="CommentSubjectCharLVUrLIfp3Zt81fh3sDCAkIq9XJfQWRLUt4r7HJuz8JHauKiaJlPLEgIuyNU7l">
    <w:name w:val="Comment Subject Char#LVUr/LIfp3Zt8+1fh3sDCA+kIq9XJfQWRLUt4r7HJuz8JHauKiaJlPLEgIuyNU7l"/>
    <w:basedOn w:val="CommentTextChar"/>
    <w:uiPriority w:val="99"/>
    <w:semiHidden/>
    <w:rsid w:val="00330E25"/>
    <w:rPr>
      <w:b/>
      <w:bCs/>
      <w:sz w:val="20"/>
      <w:szCs w:val="20"/>
    </w:rPr>
  </w:style>
  <w:style w:type="paragraph" w:customStyle="1" w:styleId="RevisionK31UQimTkc1R4QXG32osmlB4KSkOo2zQVwMTCEKFVj4">
    <w:name w:val="Revision#K31UQimTkc1R4QXG32osmlB4KSkOo2zQVwMTCEKFVj4="/>
    <w:hidden/>
    <w:uiPriority w:val="99"/>
    <w:semiHidden/>
    <w:rsid w:val="00ED4071"/>
    <w:pPr>
      <w:spacing w:after="0" w:line="240" w:lineRule="auto"/>
    </w:pPr>
  </w:style>
  <w:style w:type="paragraph" w:styleId="TOCHeading">
    <w:name w:val="TOC Heading"/>
    <w:basedOn w:val="Heading1"/>
    <w:next w:val="Normal"/>
    <w:uiPriority w:val="39"/>
    <w:unhideWhenUsed/>
    <w:qFormat/>
    <w:rsid w:val="00222BDC"/>
    <w:pPr>
      <w:pBdr>
        <w:bottom w:val="none" w:sz="0" w:space="0" w:color="auto"/>
      </w:pBdr>
      <w:spacing w:before="240" w:line="259" w:lineRule="auto"/>
      <w:outlineLvl w:val="9"/>
    </w:pPr>
    <w:rPr>
      <w:b w:val="0"/>
      <w:bCs w:val="0"/>
      <w:smallCaps w:val="0"/>
      <w:color w:val="548AB7" w:themeColor="accent1" w:themeShade="BF"/>
      <w:sz w:val="32"/>
      <w:szCs w:val="32"/>
    </w:rPr>
  </w:style>
  <w:style w:type="paragraph" w:styleId="TOC1">
    <w:name w:val="toc 1"/>
    <w:basedOn w:val="Normal"/>
    <w:next w:val="Normal"/>
    <w:autoRedefine/>
    <w:uiPriority w:val="39"/>
    <w:unhideWhenUsed/>
    <w:rsid w:val="00222BDC"/>
    <w:pPr>
      <w:spacing w:after="100"/>
    </w:pPr>
  </w:style>
  <w:style w:type="paragraph" w:styleId="TOC2">
    <w:name w:val="toc 2"/>
    <w:basedOn w:val="Normal"/>
    <w:next w:val="Normal"/>
    <w:autoRedefine/>
    <w:uiPriority w:val="39"/>
    <w:unhideWhenUsed/>
    <w:rsid w:val="00222BDC"/>
    <w:pPr>
      <w:spacing w:after="100"/>
      <w:ind w:left="220"/>
    </w:pPr>
  </w:style>
  <w:style w:type="character" w:styleId="Hyperlink">
    <w:name w:val="Hyperlink"/>
    <w:basedOn w:val="DefaultParagraphFont"/>
    <w:uiPriority w:val="99"/>
    <w:unhideWhenUsed/>
    <w:rsid w:val="00222BDC"/>
    <w:rPr>
      <w:color w:val="F7B615" w:themeColor="hyperlink"/>
      <w:u w:val="single"/>
    </w:rPr>
  </w:style>
  <w:style w:type="paragraph" w:styleId="FootnoteText">
    <w:name w:val="footnote text"/>
    <w:basedOn w:val="Normal"/>
    <w:link w:val="FootnoteTextChar"/>
    <w:uiPriority w:val="99"/>
    <w:semiHidden/>
    <w:unhideWhenUsed/>
    <w:rsid w:val="00222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2BDC"/>
    <w:rPr>
      <w:sz w:val="20"/>
      <w:szCs w:val="20"/>
    </w:rPr>
  </w:style>
  <w:style w:type="character" w:styleId="FootnoteReference">
    <w:name w:val="footnote reference"/>
    <w:basedOn w:val="DefaultParagraphFont"/>
    <w:uiPriority w:val="99"/>
    <w:semiHidden/>
    <w:unhideWhenUsed/>
    <w:rsid w:val="00222BDC"/>
    <w:rPr>
      <w:vertAlign w:val="superscript"/>
    </w:rPr>
  </w:style>
  <w:style w:type="paragraph" w:styleId="NoSpacing">
    <w:name w:val="No Spacing"/>
    <w:link w:val="NoSpacingChar"/>
    <w:uiPriority w:val="1"/>
    <w:qFormat/>
    <w:rsid w:val="00222BDC"/>
    <w:pPr>
      <w:spacing w:after="0" w:line="240" w:lineRule="auto"/>
    </w:pPr>
  </w:style>
  <w:style w:type="character" w:customStyle="1" w:styleId="NoSpacingChar">
    <w:name w:val="No Spacing Char"/>
    <w:basedOn w:val="DefaultParagraphFont"/>
    <w:link w:val="NoSpacing"/>
    <w:uiPriority w:val="1"/>
    <w:rsid w:val="0022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3C76A8AB44D669A20D07794492415"/>
        <w:category>
          <w:name w:val="General"/>
          <w:gallery w:val="placeholder"/>
        </w:category>
        <w:types>
          <w:type w:val="bbPlcHdr"/>
        </w:types>
        <w:behaviors>
          <w:behavior w:val="content"/>
        </w:behaviors>
        <w:guid w:val="{2DD9105C-CA7C-40F8-BC2C-485E95B1B02B}"/>
      </w:docPartPr>
      <w:docPartBody>
        <w:p w:rsidR="00000000" w:rsidRDefault="00CD26A5">
          <w:r w:rsidRPr="008D7624">
            <w:rPr>
              <w:rStyle w:val="PlaceholderText"/>
            </w:rPr>
            <w:t>[Title]</w:t>
          </w:r>
        </w:p>
      </w:docPartBody>
    </w:docPart>
    <w:docPart>
      <w:docPartPr>
        <w:name w:val="27FAA5F7ACBE47698C1EDEF752BD0BB9"/>
        <w:category>
          <w:name w:val="General"/>
          <w:gallery w:val="placeholder"/>
        </w:category>
        <w:types>
          <w:type w:val="bbPlcHdr"/>
        </w:types>
        <w:behaviors>
          <w:behavior w:val="content"/>
        </w:behaviors>
        <w:guid w:val="{DA296E52-4BB5-4782-A788-826057C6DCB8}"/>
      </w:docPartPr>
      <w:docPartBody>
        <w:p w:rsidR="00000000" w:rsidRDefault="00CD26A5">
          <w:r w:rsidRPr="008D7624">
            <w:rPr>
              <w:rStyle w:val="PlaceholderText"/>
            </w:rPr>
            <w:t>[Company]</w:t>
          </w:r>
        </w:p>
      </w:docPartBody>
    </w:docPart>
    <w:docPart>
      <w:docPartPr>
        <w:name w:val="9EA16BDD270E4251AE1FA9571DDF6A75"/>
        <w:category>
          <w:name w:val="General"/>
          <w:gallery w:val="placeholder"/>
        </w:category>
        <w:types>
          <w:type w:val="bbPlcHdr"/>
        </w:types>
        <w:behaviors>
          <w:behavior w:val="content"/>
        </w:behaviors>
        <w:guid w:val="{892F7CAB-89BD-428E-B865-937B12099106}"/>
      </w:docPartPr>
      <w:docPartBody>
        <w:p w:rsidR="00000000" w:rsidRDefault="00CD26A5">
          <w:r w:rsidRPr="008D7624">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A5"/>
    <w:rsid w:val="00CD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6A5"/>
    <w:rPr>
      <w:rFonts w:cs="Times New Roman"/>
      <w:sz w:val="3276"/>
      <w:szCs w:val="3276"/>
    </w:rPr>
  </w:style>
  <w:style w:type="character" w:default="1" w:styleId="DefaultParagraphFont">
    <w:name w:val="Default Paragraph Font"/>
    <w:uiPriority w:val="1"/>
    <w:semiHidden/>
    <w:unhideWhenUsed/>
    <w:rsid w:val="00CD26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6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www.spccd.edu</CompanyAddress>
  <CompanyPhone/>
  <CompanyFax/>
  <CompanyEmail/>
</CoverPageProperties>
</file>

<file path=customXml/item2.xml><?xml version="1.0" encoding="utf-8"?>
<senna xmlns="http://customxml.org">
  <kers>42GW6O409m1Uu0oEHXB9YpnlOw5QGleuvWrmtZWCqvo=</kers>
  <massa>11/14/2022 2:37:55 PM</massa>
  <hamilton>true</hamilton>
</senn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7E6B8-CFFE-48A7-BD78-684CBF841EB1}">
  <ds:schemaRefs>
    <ds:schemaRef ds:uri="http://customxml.org"/>
  </ds:schemaRefs>
</ds:datastoreItem>
</file>

<file path=customXml/itemProps3.xml><?xml version="1.0" encoding="utf-8"?>
<ds:datastoreItem xmlns:ds="http://schemas.openxmlformats.org/officeDocument/2006/customXml" ds:itemID="{213AFCCC-8D1D-469D-8931-D3F4CBC7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Hasmik Kumar</Manager>
  <Company>Sierra Pacific Community College District</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Learning Plan</dc:title>
  <dc:creator/>
  <cp:lastModifiedBy>Thomas Wolf</cp:lastModifiedBy>
  <cp:revision>9</cp:revision>
  <cp:lastPrinted>2015-06-04T17:53:00Z</cp:lastPrinted>
  <dcterms:created xsi:type="dcterms:W3CDTF">2015-06-17T22:08:00Z</dcterms:created>
  <dcterms:modified xsi:type="dcterms:W3CDTF">2022-11-16T19:18:00Z</dcterms:modified>
</cp:coreProperties>
</file>